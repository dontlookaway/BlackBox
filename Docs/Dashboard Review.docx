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7D46" w:rsidRPr="00D86C12" w:rsidRDefault="00A21B81">
      <w:pPr>
        <w:rPr>
          <w:rFonts w:ascii="Verdana" w:hAnsi="Verdana"/>
          <w:b/>
          <w:sz w:val="32"/>
        </w:rPr>
      </w:pPr>
      <w:r w:rsidRPr="00D86C12">
        <w:rPr>
          <w:rFonts w:ascii="Verdana" w:hAnsi="Verdana"/>
          <w:b/>
          <w:sz w:val="32"/>
        </w:rPr>
        <w:t xml:space="preserve">Dashboard </w:t>
      </w:r>
      <w:r w:rsidR="008803BF">
        <w:rPr>
          <w:rFonts w:ascii="Verdana" w:hAnsi="Verdana"/>
          <w:b/>
          <w:sz w:val="32"/>
        </w:rPr>
        <w:t>Comparison Report</w:t>
      </w:r>
    </w:p>
    <w:p w:rsidR="00A73BA9" w:rsidRDefault="008803BF" w:rsidP="0082712F">
      <w:pPr>
        <w:rPr>
          <w:rFonts w:ascii="Verdana" w:hAnsi="Verdana"/>
          <w:b/>
          <w:sz w:val="18"/>
        </w:rPr>
      </w:pPr>
      <w:r>
        <w:rPr>
          <w:rFonts w:ascii="Verdana" w:hAnsi="Verdana"/>
          <w:b/>
          <w:sz w:val="18"/>
        </w:rPr>
        <w:t>Chris Johnson February 2016</w:t>
      </w:r>
    </w:p>
    <w:p w:rsidR="008803BF" w:rsidRPr="00AE5139" w:rsidRDefault="008803BF" w:rsidP="00AE5139">
      <w:pPr>
        <w:spacing w:before="480"/>
        <w:rPr>
          <w:rFonts w:ascii="Verdana" w:hAnsi="Verdana"/>
          <w:b/>
          <w:sz w:val="18"/>
          <w:szCs w:val="18"/>
        </w:rPr>
      </w:pPr>
      <w:r w:rsidRPr="00AE5139">
        <w:rPr>
          <w:rFonts w:ascii="Verdana" w:hAnsi="Verdana"/>
          <w:b/>
          <w:sz w:val="18"/>
          <w:szCs w:val="18"/>
        </w:rPr>
        <w:t>Version 0.1</w:t>
      </w:r>
    </w:p>
    <w:tbl>
      <w:tblPr>
        <w:tblStyle w:val="TableGrid"/>
        <w:tblW w:w="0" w:type="auto"/>
        <w:tblLook w:val="04A0" w:firstRow="1" w:lastRow="0" w:firstColumn="1" w:lastColumn="0" w:noHBand="0" w:noVBand="1"/>
      </w:tblPr>
      <w:tblGrid>
        <w:gridCol w:w="3005"/>
        <w:gridCol w:w="3794"/>
        <w:gridCol w:w="2217"/>
      </w:tblGrid>
      <w:tr w:rsidR="008803BF" w:rsidTr="008803BF">
        <w:tc>
          <w:tcPr>
            <w:tcW w:w="3005" w:type="dxa"/>
          </w:tcPr>
          <w:p w:rsidR="008803BF" w:rsidRPr="008803BF" w:rsidRDefault="008803BF" w:rsidP="0082712F">
            <w:pPr>
              <w:rPr>
                <w:rFonts w:ascii="Verdana" w:hAnsi="Verdana"/>
                <w:sz w:val="18"/>
              </w:rPr>
            </w:pPr>
            <w:r w:rsidRPr="008803BF">
              <w:rPr>
                <w:rFonts w:ascii="Verdana" w:hAnsi="Verdana"/>
                <w:sz w:val="18"/>
              </w:rPr>
              <w:t>Version number</w:t>
            </w:r>
          </w:p>
        </w:tc>
        <w:tc>
          <w:tcPr>
            <w:tcW w:w="3794" w:type="dxa"/>
          </w:tcPr>
          <w:p w:rsidR="008803BF" w:rsidRPr="008803BF" w:rsidRDefault="008803BF" w:rsidP="0082712F">
            <w:pPr>
              <w:rPr>
                <w:rFonts w:ascii="Verdana" w:hAnsi="Verdana"/>
                <w:sz w:val="18"/>
              </w:rPr>
            </w:pPr>
            <w:r w:rsidRPr="008803BF">
              <w:rPr>
                <w:rFonts w:ascii="Verdana" w:hAnsi="Verdana"/>
                <w:sz w:val="18"/>
              </w:rPr>
              <w:t>Description</w:t>
            </w:r>
          </w:p>
        </w:tc>
        <w:tc>
          <w:tcPr>
            <w:tcW w:w="2217" w:type="dxa"/>
          </w:tcPr>
          <w:p w:rsidR="008803BF" w:rsidRPr="008803BF" w:rsidRDefault="008803BF" w:rsidP="003176E6">
            <w:pPr>
              <w:rPr>
                <w:rFonts w:ascii="Verdana" w:hAnsi="Verdana"/>
                <w:sz w:val="18"/>
              </w:rPr>
            </w:pPr>
            <w:r w:rsidRPr="008803BF">
              <w:rPr>
                <w:rFonts w:ascii="Verdana" w:hAnsi="Verdana"/>
                <w:sz w:val="18"/>
              </w:rPr>
              <w:t xml:space="preserve">Date </w:t>
            </w:r>
            <w:r w:rsidR="003176E6">
              <w:rPr>
                <w:rFonts w:ascii="Verdana" w:hAnsi="Verdana"/>
                <w:sz w:val="18"/>
              </w:rPr>
              <w:t>of version</w:t>
            </w:r>
          </w:p>
        </w:tc>
      </w:tr>
      <w:tr w:rsidR="008803BF" w:rsidTr="008803BF">
        <w:tc>
          <w:tcPr>
            <w:tcW w:w="3005" w:type="dxa"/>
          </w:tcPr>
          <w:p w:rsidR="008803BF" w:rsidRPr="008803BF" w:rsidRDefault="008803BF" w:rsidP="0082712F">
            <w:pPr>
              <w:rPr>
                <w:rFonts w:ascii="Verdana" w:hAnsi="Verdana"/>
                <w:sz w:val="18"/>
              </w:rPr>
            </w:pPr>
            <w:r w:rsidRPr="008803BF">
              <w:rPr>
                <w:rFonts w:ascii="Verdana" w:hAnsi="Verdana"/>
                <w:sz w:val="18"/>
              </w:rPr>
              <w:t>0.1</w:t>
            </w:r>
          </w:p>
        </w:tc>
        <w:tc>
          <w:tcPr>
            <w:tcW w:w="3794" w:type="dxa"/>
          </w:tcPr>
          <w:p w:rsidR="008803BF" w:rsidRPr="008803BF" w:rsidRDefault="008803BF" w:rsidP="0082712F">
            <w:pPr>
              <w:rPr>
                <w:rFonts w:ascii="Verdana" w:hAnsi="Verdana"/>
                <w:sz w:val="18"/>
              </w:rPr>
            </w:pPr>
            <w:r>
              <w:rPr>
                <w:rFonts w:ascii="Verdana" w:hAnsi="Verdana"/>
                <w:sz w:val="18"/>
              </w:rPr>
              <w:t>First draft</w:t>
            </w:r>
          </w:p>
        </w:tc>
        <w:tc>
          <w:tcPr>
            <w:tcW w:w="2217" w:type="dxa"/>
          </w:tcPr>
          <w:p w:rsidR="008803BF" w:rsidRPr="008803BF" w:rsidRDefault="00510808" w:rsidP="0082712F">
            <w:pPr>
              <w:rPr>
                <w:rFonts w:ascii="Verdana" w:hAnsi="Verdana"/>
                <w:sz w:val="18"/>
              </w:rPr>
            </w:pPr>
            <w:r>
              <w:rPr>
                <w:rFonts w:ascii="Verdana" w:hAnsi="Verdana"/>
                <w:sz w:val="18"/>
              </w:rPr>
              <w:t>10</w:t>
            </w:r>
            <w:r w:rsidRPr="00510808">
              <w:rPr>
                <w:rFonts w:ascii="Verdana" w:hAnsi="Verdana"/>
                <w:sz w:val="18"/>
                <w:vertAlign w:val="superscript"/>
              </w:rPr>
              <w:t>th</w:t>
            </w:r>
            <w:r>
              <w:rPr>
                <w:rFonts w:ascii="Verdana" w:hAnsi="Verdana"/>
                <w:sz w:val="18"/>
              </w:rPr>
              <w:t xml:space="preserve"> February 2016</w:t>
            </w:r>
          </w:p>
        </w:tc>
      </w:tr>
      <w:tr w:rsidR="008803BF" w:rsidTr="008803BF">
        <w:tc>
          <w:tcPr>
            <w:tcW w:w="3005" w:type="dxa"/>
          </w:tcPr>
          <w:p w:rsidR="008803BF" w:rsidRPr="008803BF" w:rsidRDefault="008803BF" w:rsidP="0082712F">
            <w:pPr>
              <w:rPr>
                <w:rFonts w:ascii="Verdana" w:hAnsi="Verdana"/>
                <w:sz w:val="18"/>
              </w:rPr>
            </w:pPr>
          </w:p>
        </w:tc>
        <w:tc>
          <w:tcPr>
            <w:tcW w:w="3794" w:type="dxa"/>
          </w:tcPr>
          <w:p w:rsidR="008803BF" w:rsidRPr="008803BF" w:rsidRDefault="008803BF" w:rsidP="0082712F">
            <w:pPr>
              <w:rPr>
                <w:rFonts w:ascii="Verdana" w:hAnsi="Verdana"/>
                <w:sz w:val="18"/>
              </w:rPr>
            </w:pPr>
          </w:p>
        </w:tc>
        <w:tc>
          <w:tcPr>
            <w:tcW w:w="2217" w:type="dxa"/>
          </w:tcPr>
          <w:p w:rsidR="008803BF" w:rsidRPr="008803BF" w:rsidRDefault="008803BF" w:rsidP="0082712F">
            <w:pPr>
              <w:rPr>
                <w:rFonts w:ascii="Verdana" w:hAnsi="Verdana"/>
                <w:sz w:val="18"/>
              </w:rPr>
            </w:pPr>
          </w:p>
        </w:tc>
      </w:tr>
    </w:tbl>
    <w:p w:rsidR="008803BF" w:rsidRDefault="008803BF" w:rsidP="0082712F">
      <w:pPr>
        <w:rPr>
          <w:rFonts w:ascii="Verdana" w:hAnsi="Verdana"/>
          <w:b/>
          <w:sz w:val="18"/>
        </w:rPr>
      </w:pPr>
    </w:p>
    <w:p w:rsidR="008803BF" w:rsidRPr="00AE5139" w:rsidRDefault="008803BF" w:rsidP="00AE5139">
      <w:pPr>
        <w:spacing w:before="480"/>
        <w:rPr>
          <w:rFonts w:ascii="Verdana" w:hAnsi="Verdana"/>
          <w:b/>
          <w:sz w:val="18"/>
          <w:szCs w:val="18"/>
        </w:rPr>
      </w:pPr>
      <w:r w:rsidRPr="00AE5139">
        <w:rPr>
          <w:rFonts w:ascii="Verdana" w:hAnsi="Verdana"/>
          <w:b/>
          <w:sz w:val="18"/>
          <w:szCs w:val="18"/>
        </w:rPr>
        <w:t>Distribution List</w:t>
      </w:r>
    </w:p>
    <w:tbl>
      <w:tblPr>
        <w:tblStyle w:val="TableGrid"/>
        <w:tblW w:w="0" w:type="auto"/>
        <w:tblLook w:val="04A0" w:firstRow="1" w:lastRow="0" w:firstColumn="1" w:lastColumn="0" w:noHBand="0" w:noVBand="1"/>
      </w:tblPr>
      <w:tblGrid>
        <w:gridCol w:w="3005"/>
        <w:gridCol w:w="3794"/>
        <w:gridCol w:w="2217"/>
      </w:tblGrid>
      <w:tr w:rsidR="008803BF" w:rsidTr="008803BF">
        <w:tc>
          <w:tcPr>
            <w:tcW w:w="3005" w:type="dxa"/>
          </w:tcPr>
          <w:p w:rsidR="008803BF" w:rsidRDefault="008803BF" w:rsidP="0082712F">
            <w:r>
              <w:t>Name</w:t>
            </w:r>
          </w:p>
        </w:tc>
        <w:tc>
          <w:tcPr>
            <w:tcW w:w="3794" w:type="dxa"/>
          </w:tcPr>
          <w:p w:rsidR="008803BF" w:rsidRDefault="008803BF" w:rsidP="0082712F">
            <w:r>
              <w:t>Position</w:t>
            </w:r>
          </w:p>
        </w:tc>
        <w:tc>
          <w:tcPr>
            <w:tcW w:w="2217" w:type="dxa"/>
          </w:tcPr>
          <w:p w:rsidR="008803BF" w:rsidRDefault="008803BF" w:rsidP="0082712F">
            <w:r>
              <w:t>Date sent</w:t>
            </w:r>
          </w:p>
        </w:tc>
      </w:tr>
      <w:tr w:rsidR="00EA4687" w:rsidTr="00927649">
        <w:tc>
          <w:tcPr>
            <w:tcW w:w="3005" w:type="dxa"/>
          </w:tcPr>
          <w:p w:rsidR="00EA4687" w:rsidRDefault="00EA4687" w:rsidP="00927649">
            <w:r>
              <w:t>Hassan Mamdani</w:t>
            </w:r>
          </w:p>
        </w:tc>
        <w:tc>
          <w:tcPr>
            <w:tcW w:w="3794" w:type="dxa"/>
          </w:tcPr>
          <w:p w:rsidR="00EA4687" w:rsidRDefault="00EA4687" w:rsidP="00EA4687">
            <w:pPr>
              <w:autoSpaceDE w:val="0"/>
              <w:autoSpaceDN w:val="0"/>
            </w:pPr>
            <w:r>
              <w:rPr>
                <w:rFonts w:ascii="Segoe UI" w:hAnsi="Segoe UI" w:cs="Segoe UI"/>
                <w:color w:val="000000"/>
                <w:sz w:val="20"/>
                <w:szCs w:val="20"/>
              </w:rPr>
              <w:t>Research Scientist Computational Chemist</w:t>
            </w:r>
          </w:p>
        </w:tc>
        <w:tc>
          <w:tcPr>
            <w:tcW w:w="2217" w:type="dxa"/>
          </w:tcPr>
          <w:p w:rsidR="00EA4687" w:rsidRDefault="00067D67" w:rsidP="00927649">
            <w:ins w:id="0" w:author="Chris Johnson" w:date="2016-02-10T16:43:00Z">
              <w:r>
                <w:t>10</w:t>
              </w:r>
              <w:r w:rsidRPr="00067D67">
                <w:rPr>
                  <w:vertAlign w:val="superscript"/>
                  <w:rPrChange w:id="1" w:author="Chris Johnson" w:date="2016-02-10T16:43:00Z">
                    <w:rPr/>
                  </w:rPrChange>
                </w:rPr>
                <w:t>th</w:t>
              </w:r>
              <w:r>
                <w:t xml:space="preserve"> February 2016</w:t>
              </w:r>
            </w:ins>
          </w:p>
        </w:tc>
      </w:tr>
      <w:tr w:rsidR="008803BF" w:rsidTr="008803BF">
        <w:tc>
          <w:tcPr>
            <w:tcW w:w="3005" w:type="dxa"/>
          </w:tcPr>
          <w:p w:rsidR="008803BF" w:rsidRDefault="008803BF" w:rsidP="0082712F">
            <w:r>
              <w:t>David Franklin</w:t>
            </w:r>
          </w:p>
        </w:tc>
        <w:tc>
          <w:tcPr>
            <w:tcW w:w="3794" w:type="dxa"/>
          </w:tcPr>
          <w:p w:rsidR="008803BF" w:rsidRDefault="008803BF" w:rsidP="0082712F">
            <w:r>
              <w:t>Head of Financial Planning and Analysis</w:t>
            </w:r>
          </w:p>
        </w:tc>
        <w:tc>
          <w:tcPr>
            <w:tcW w:w="2217" w:type="dxa"/>
          </w:tcPr>
          <w:p w:rsidR="008803BF" w:rsidRDefault="00067D67" w:rsidP="0082712F">
            <w:ins w:id="2" w:author="Chris Johnson" w:date="2016-02-10T16:43:00Z">
              <w:r>
                <w:t>10</w:t>
              </w:r>
              <w:r w:rsidRPr="00835CB0">
                <w:rPr>
                  <w:vertAlign w:val="superscript"/>
                </w:rPr>
                <w:t>th</w:t>
              </w:r>
              <w:r>
                <w:t xml:space="preserve"> February 2016</w:t>
              </w:r>
            </w:ins>
          </w:p>
        </w:tc>
      </w:tr>
      <w:tr w:rsidR="008803BF" w:rsidTr="008803BF">
        <w:tc>
          <w:tcPr>
            <w:tcW w:w="3005" w:type="dxa"/>
          </w:tcPr>
          <w:p w:rsidR="008803BF" w:rsidRDefault="008803BF" w:rsidP="0082712F">
            <w:r>
              <w:t>Jacqueline Richard</w:t>
            </w:r>
          </w:p>
        </w:tc>
        <w:tc>
          <w:tcPr>
            <w:tcW w:w="3794" w:type="dxa"/>
          </w:tcPr>
          <w:p w:rsidR="008803BF" w:rsidRDefault="008803BF" w:rsidP="0082712F">
            <w:r>
              <w:t>Head of Financial Reporting</w:t>
            </w:r>
          </w:p>
        </w:tc>
        <w:tc>
          <w:tcPr>
            <w:tcW w:w="2217" w:type="dxa"/>
          </w:tcPr>
          <w:p w:rsidR="008803BF" w:rsidRDefault="00067D67" w:rsidP="0082712F">
            <w:ins w:id="3" w:author="Chris Johnson" w:date="2016-02-10T16:43:00Z">
              <w:r>
                <w:t>10</w:t>
              </w:r>
              <w:r w:rsidRPr="00835CB0">
                <w:rPr>
                  <w:vertAlign w:val="superscript"/>
                </w:rPr>
                <w:t>th</w:t>
              </w:r>
              <w:r>
                <w:t xml:space="preserve"> February 2016</w:t>
              </w:r>
            </w:ins>
          </w:p>
        </w:tc>
      </w:tr>
      <w:tr w:rsidR="008803BF" w:rsidTr="008803BF">
        <w:tc>
          <w:tcPr>
            <w:tcW w:w="3005" w:type="dxa"/>
          </w:tcPr>
          <w:p w:rsidR="008803BF" w:rsidRDefault="008803BF" w:rsidP="0082712F"/>
        </w:tc>
        <w:tc>
          <w:tcPr>
            <w:tcW w:w="3794" w:type="dxa"/>
          </w:tcPr>
          <w:p w:rsidR="008803BF" w:rsidRDefault="008803BF" w:rsidP="0082712F"/>
        </w:tc>
        <w:tc>
          <w:tcPr>
            <w:tcW w:w="2217" w:type="dxa"/>
          </w:tcPr>
          <w:p w:rsidR="008803BF" w:rsidRDefault="008803BF" w:rsidP="0082712F"/>
        </w:tc>
      </w:tr>
      <w:tr w:rsidR="008803BF" w:rsidTr="008803BF">
        <w:tc>
          <w:tcPr>
            <w:tcW w:w="3005" w:type="dxa"/>
          </w:tcPr>
          <w:p w:rsidR="008803BF" w:rsidRDefault="008803BF" w:rsidP="0082712F"/>
        </w:tc>
        <w:tc>
          <w:tcPr>
            <w:tcW w:w="3794" w:type="dxa"/>
          </w:tcPr>
          <w:p w:rsidR="008803BF" w:rsidRDefault="008803BF" w:rsidP="0082712F"/>
        </w:tc>
        <w:tc>
          <w:tcPr>
            <w:tcW w:w="2217" w:type="dxa"/>
          </w:tcPr>
          <w:p w:rsidR="008803BF" w:rsidRDefault="008803BF" w:rsidP="0082712F"/>
        </w:tc>
      </w:tr>
    </w:tbl>
    <w:p w:rsidR="008803BF" w:rsidRPr="008803BF" w:rsidRDefault="008803BF" w:rsidP="0082712F"/>
    <w:p w:rsidR="0082712F" w:rsidRPr="00AE5139" w:rsidRDefault="0082712F" w:rsidP="00AE5139">
      <w:pPr>
        <w:spacing w:before="480"/>
        <w:rPr>
          <w:rFonts w:ascii="Verdana" w:hAnsi="Verdana"/>
          <w:b/>
          <w:sz w:val="18"/>
          <w:szCs w:val="18"/>
        </w:rPr>
      </w:pPr>
      <w:r w:rsidRPr="00AE5139">
        <w:rPr>
          <w:rFonts w:ascii="Verdana" w:hAnsi="Verdana"/>
          <w:b/>
          <w:sz w:val="18"/>
          <w:szCs w:val="18"/>
        </w:rPr>
        <w:t>Introduction</w:t>
      </w:r>
    </w:p>
    <w:p w:rsidR="000D408D" w:rsidRDefault="000D408D">
      <w:r>
        <w:t xml:space="preserve">Within Prometic, there is an increasing need to get analytics quickly. The board reports that are currently </w:t>
      </w:r>
      <w:r w:rsidR="00FF4FEE">
        <w:t xml:space="preserve">written </w:t>
      </w:r>
      <w:r>
        <w:t>manually and have to be compiled and delivered by hand. The decision has been made to investigate dashboard reporting tools</w:t>
      </w:r>
      <w:r w:rsidR="00FF4FEE">
        <w:t xml:space="preserve"> as a way of addressing these issues</w:t>
      </w:r>
      <w:r>
        <w:t>. This r</w:t>
      </w:r>
      <w:r w:rsidR="00077FBB">
        <w:t xml:space="preserve">eview </w:t>
      </w:r>
      <w:r>
        <w:t xml:space="preserve">began in November 2016 and consists of a subset of </w:t>
      </w:r>
      <w:r w:rsidR="008B5385">
        <w:t>available dashboard reporting tools</w:t>
      </w:r>
      <w:r>
        <w:t xml:space="preserve">. The process of this review </w:t>
      </w:r>
      <w:r w:rsidR="008B5385">
        <w:t xml:space="preserve">was </w:t>
      </w:r>
    </w:p>
    <w:p w:rsidR="000D408D" w:rsidRDefault="000D408D" w:rsidP="000D408D">
      <w:pPr>
        <w:pStyle w:val="ListParagraph"/>
        <w:numPr>
          <w:ilvl w:val="0"/>
          <w:numId w:val="10"/>
        </w:numPr>
      </w:pPr>
      <w:r>
        <w:t>Identify Prometic’s Dashboard requirements</w:t>
      </w:r>
    </w:p>
    <w:p w:rsidR="00077FBB" w:rsidRDefault="000D408D" w:rsidP="000D408D">
      <w:pPr>
        <w:pStyle w:val="ListParagraph"/>
        <w:numPr>
          <w:ilvl w:val="0"/>
          <w:numId w:val="10"/>
        </w:numPr>
      </w:pPr>
      <w:r>
        <w:t xml:space="preserve">Draw up a </w:t>
      </w:r>
      <w:r w:rsidR="008B5385">
        <w:t>shortlist</w:t>
      </w:r>
      <w:r>
        <w:t xml:space="preserve"> of products to trial</w:t>
      </w:r>
    </w:p>
    <w:p w:rsidR="000D408D" w:rsidRDefault="000D408D" w:rsidP="000D408D">
      <w:pPr>
        <w:pStyle w:val="ListParagraph"/>
        <w:numPr>
          <w:ilvl w:val="0"/>
          <w:numId w:val="10"/>
        </w:numPr>
      </w:pPr>
      <w:r>
        <w:t>Perform a literature review identifying the products strengths and weaknesses in relation to Prometic’s requirements</w:t>
      </w:r>
    </w:p>
    <w:p w:rsidR="000D408D" w:rsidRDefault="000D408D" w:rsidP="000D408D">
      <w:pPr>
        <w:pStyle w:val="ListParagraph"/>
        <w:numPr>
          <w:ilvl w:val="0"/>
          <w:numId w:val="10"/>
        </w:numPr>
      </w:pPr>
      <w:r>
        <w:t>Investigate market review of products (Gartner Inc.)</w:t>
      </w:r>
    </w:p>
    <w:p w:rsidR="000D408D" w:rsidRDefault="000D408D" w:rsidP="000D408D">
      <w:pPr>
        <w:pStyle w:val="ListParagraph"/>
        <w:numPr>
          <w:ilvl w:val="0"/>
          <w:numId w:val="10"/>
        </w:numPr>
      </w:pPr>
      <w:r>
        <w:t>For the top three products identified in the literature review, perform an in-house technical review, updating the product strengths based off of this</w:t>
      </w:r>
    </w:p>
    <w:p w:rsidR="000D408D" w:rsidRDefault="008B5385">
      <w:r>
        <w:t xml:space="preserve">David Franklin </w:t>
      </w:r>
      <w:r w:rsidR="000D408D">
        <w:t xml:space="preserve">initiated and </w:t>
      </w:r>
      <w:r>
        <w:t xml:space="preserve">sponsored this project, with Chris Johnson </w:t>
      </w:r>
      <w:r w:rsidR="000D408D">
        <w:t>performing the research.</w:t>
      </w:r>
    </w:p>
    <w:p w:rsidR="000D408D" w:rsidRDefault="000D408D">
      <w:r>
        <w:br w:type="page"/>
      </w:r>
    </w:p>
    <w:p w:rsidR="00077FBB" w:rsidRDefault="00077FBB"/>
    <w:p w:rsidR="00A21B81" w:rsidRPr="00AE5139" w:rsidRDefault="00A21B81" w:rsidP="00AE5139">
      <w:pPr>
        <w:spacing w:before="480"/>
        <w:rPr>
          <w:rFonts w:ascii="Verdana" w:hAnsi="Verdana"/>
          <w:b/>
          <w:sz w:val="18"/>
          <w:szCs w:val="18"/>
        </w:rPr>
      </w:pPr>
      <w:r w:rsidRPr="00AE5139">
        <w:rPr>
          <w:rFonts w:ascii="Verdana" w:hAnsi="Verdana"/>
          <w:b/>
          <w:sz w:val="18"/>
          <w:szCs w:val="18"/>
        </w:rPr>
        <w:t>Requirements</w:t>
      </w:r>
    </w:p>
    <w:p w:rsidR="00A21B81" w:rsidRPr="00EA4687" w:rsidRDefault="00A21B81" w:rsidP="00EA4687">
      <w:pPr>
        <w:rPr>
          <w:rFonts w:ascii="Verdana" w:hAnsi="Verdana"/>
          <w:sz w:val="18"/>
        </w:rPr>
      </w:pPr>
      <w:r w:rsidRPr="00EA4687">
        <w:rPr>
          <w:rFonts w:ascii="Verdana" w:hAnsi="Verdana"/>
          <w:sz w:val="18"/>
        </w:rPr>
        <w:t xml:space="preserve">Should be </w:t>
      </w:r>
      <w:r w:rsidR="008B5385" w:rsidRPr="00EA4687">
        <w:rPr>
          <w:rFonts w:ascii="Verdana" w:hAnsi="Verdana"/>
          <w:sz w:val="18"/>
        </w:rPr>
        <w:t>able to connect to a SQL database</w:t>
      </w:r>
    </w:p>
    <w:p w:rsidR="008B5385" w:rsidRPr="000D408D" w:rsidRDefault="008B5385" w:rsidP="00EA4687">
      <w:pPr>
        <w:ind w:left="851"/>
        <w:rPr>
          <w:rFonts w:ascii="Verdana" w:hAnsi="Verdana"/>
          <w:color w:val="808080" w:themeColor="background1" w:themeShade="80"/>
          <w:sz w:val="18"/>
        </w:rPr>
      </w:pPr>
      <w:r w:rsidRPr="000D408D">
        <w:rPr>
          <w:rFonts w:ascii="Verdana" w:hAnsi="Verdana"/>
          <w:color w:val="808080" w:themeColor="background1" w:themeShade="80"/>
          <w:sz w:val="18"/>
        </w:rPr>
        <w:t xml:space="preserve">The ERP System Syspro uses SQL databases to store data – </w:t>
      </w:r>
      <w:r w:rsidR="000D408D">
        <w:rPr>
          <w:rFonts w:ascii="Verdana" w:hAnsi="Verdana"/>
          <w:color w:val="808080" w:themeColor="background1" w:themeShade="80"/>
          <w:sz w:val="18"/>
        </w:rPr>
        <w:t xml:space="preserve">all the </w:t>
      </w:r>
      <w:r w:rsidRPr="000D408D">
        <w:rPr>
          <w:rFonts w:ascii="Verdana" w:hAnsi="Verdana"/>
          <w:color w:val="808080" w:themeColor="background1" w:themeShade="80"/>
          <w:sz w:val="18"/>
        </w:rPr>
        <w:t xml:space="preserve">dashboards required will need </w:t>
      </w:r>
      <w:r w:rsidR="000D408D">
        <w:rPr>
          <w:rFonts w:ascii="Verdana" w:hAnsi="Verdana"/>
          <w:color w:val="808080" w:themeColor="background1" w:themeShade="80"/>
          <w:sz w:val="18"/>
        </w:rPr>
        <w:t xml:space="preserve">to access </w:t>
      </w:r>
      <w:r w:rsidRPr="000D408D">
        <w:rPr>
          <w:rFonts w:ascii="Verdana" w:hAnsi="Verdana"/>
          <w:color w:val="808080" w:themeColor="background1" w:themeShade="80"/>
          <w:sz w:val="18"/>
        </w:rPr>
        <w:t>Syspro to provide the results needed.</w:t>
      </w:r>
    </w:p>
    <w:p w:rsidR="00A21B81" w:rsidRPr="00EA4687" w:rsidRDefault="00A21B81" w:rsidP="00EA4687">
      <w:pPr>
        <w:rPr>
          <w:rFonts w:ascii="Verdana" w:hAnsi="Verdana"/>
          <w:sz w:val="18"/>
        </w:rPr>
      </w:pPr>
      <w:r w:rsidRPr="00EA4687">
        <w:rPr>
          <w:rFonts w:ascii="Verdana" w:hAnsi="Verdana"/>
          <w:sz w:val="18"/>
        </w:rPr>
        <w:t>Should be able to connect to Salesforce</w:t>
      </w:r>
    </w:p>
    <w:p w:rsidR="008B5385" w:rsidRPr="000D408D" w:rsidRDefault="008B5385" w:rsidP="00EA4687">
      <w:pPr>
        <w:ind w:left="851"/>
        <w:rPr>
          <w:rFonts w:ascii="Verdana" w:hAnsi="Verdana"/>
          <w:color w:val="808080" w:themeColor="background1" w:themeShade="80"/>
          <w:sz w:val="18"/>
        </w:rPr>
      </w:pPr>
      <w:r w:rsidRPr="000D408D">
        <w:rPr>
          <w:rFonts w:ascii="Verdana" w:hAnsi="Verdana"/>
          <w:color w:val="808080" w:themeColor="background1" w:themeShade="80"/>
          <w:sz w:val="18"/>
        </w:rPr>
        <w:t>Forecasts for sales in PBL are held within Salesforce, the solution should be able to pull this information</w:t>
      </w:r>
      <w:r w:rsidR="000D408D">
        <w:rPr>
          <w:rFonts w:ascii="Verdana" w:hAnsi="Verdana"/>
          <w:color w:val="808080" w:themeColor="background1" w:themeShade="80"/>
          <w:sz w:val="18"/>
        </w:rPr>
        <w:t xml:space="preserve"> and combine it with the data from Syspro</w:t>
      </w:r>
      <w:r w:rsidRPr="000D408D">
        <w:rPr>
          <w:rFonts w:ascii="Verdana" w:hAnsi="Verdana"/>
          <w:color w:val="808080" w:themeColor="background1" w:themeShade="80"/>
          <w:sz w:val="18"/>
        </w:rPr>
        <w:t>.</w:t>
      </w:r>
    </w:p>
    <w:p w:rsidR="00A21B81" w:rsidRPr="00EA4687" w:rsidRDefault="00A21B81" w:rsidP="00EA4687">
      <w:pPr>
        <w:rPr>
          <w:rFonts w:ascii="Verdana" w:hAnsi="Verdana"/>
          <w:sz w:val="18"/>
        </w:rPr>
      </w:pPr>
      <w:r w:rsidRPr="00EA4687">
        <w:rPr>
          <w:rFonts w:ascii="Verdana" w:hAnsi="Verdana"/>
          <w:sz w:val="18"/>
        </w:rPr>
        <w:t>Should be able to import and export from excel</w:t>
      </w:r>
    </w:p>
    <w:p w:rsidR="008B5385" w:rsidRPr="000D408D" w:rsidRDefault="008B5385" w:rsidP="00EA4687">
      <w:pPr>
        <w:ind w:left="851"/>
        <w:rPr>
          <w:rFonts w:ascii="Verdana" w:hAnsi="Verdana"/>
          <w:color w:val="808080" w:themeColor="background1" w:themeShade="80"/>
          <w:sz w:val="18"/>
        </w:rPr>
      </w:pPr>
      <w:r w:rsidRPr="000D408D">
        <w:rPr>
          <w:rFonts w:ascii="Verdana" w:hAnsi="Verdana"/>
          <w:color w:val="808080" w:themeColor="background1" w:themeShade="80"/>
          <w:sz w:val="18"/>
        </w:rPr>
        <w:t>Import – As a lot of data is held in excel currently by the finance team, data should be able to be imported from Excel and combined with other data sources, allowing for quick access to changing data behind dashboards that require manual intervention.</w:t>
      </w:r>
    </w:p>
    <w:p w:rsidR="008B5385" w:rsidRPr="000D408D" w:rsidRDefault="008B5385" w:rsidP="00EA4687">
      <w:pPr>
        <w:ind w:left="851"/>
        <w:rPr>
          <w:rFonts w:ascii="Verdana" w:hAnsi="Verdana"/>
          <w:color w:val="808080" w:themeColor="background1" w:themeShade="80"/>
          <w:sz w:val="18"/>
        </w:rPr>
      </w:pPr>
      <w:r w:rsidRPr="000D408D">
        <w:rPr>
          <w:rFonts w:ascii="Verdana" w:hAnsi="Verdana"/>
          <w:color w:val="808080" w:themeColor="background1" w:themeShade="80"/>
          <w:sz w:val="18"/>
        </w:rPr>
        <w:t>Export – With the finance team currently skilled in the use of Microsoft Excel, it will be quicker in some cases for them to deal with data held in excel. The solution should allow results to be sent to Excel for manual manipulation.</w:t>
      </w:r>
    </w:p>
    <w:p w:rsidR="00A21B81" w:rsidRPr="00EA4687" w:rsidRDefault="00A21B81" w:rsidP="00EA4687">
      <w:pPr>
        <w:rPr>
          <w:rFonts w:ascii="Verdana" w:hAnsi="Verdana"/>
          <w:sz w:val="18"/>
        </w:rPr>
      </w:pPr>
      <w:r w:rsidRPr="00EA4687">
        <w:rPr>
          <w:rFonts w:ascii="Verdana" w:hAnsi="Verdana"/>
          <w:sz w:val="18"/>
        </w:rPr>
        <w:t>Should be presentable via the web</w:t>
      </w:r>
    </w:p>
    <w:p w:rsidR="008B5385" w:rsidRPr="000D408D" w:rsidRDefault="008B5385" w:rsidP="00EA4687">
      <w:pPr>
        <w:ind w:left="851"/>
        <w:rPr>
          <w:rFonts w:ascii="Verdana" w:hAnsi="Verdana"/>
          <w:color w:val="808080" w:themeColor="background1" w:themeShade="80"/>
          <w:sz w:val="18"/>
        </w:rPr>
      </w:pPr>
      <w:r w:rsidRPr="000D408D">
        <w:rPr>
          <w:rFonts w:ascii="Verdana" w:hAnsi="Verdana"/>
          <w:color w:val="808080" w:themeColor="background1" w:themeShade="80"/>
          <w:sz w:val="18"/>
        </w:rPr>
        <w:t xml:space="preserve">The solution should be forward-looking; </w:t>
      </w:r>
      <w:r w:rsidR="000D408D">
        <w:rPr>
          <w:rFonts w:ascii="Verdana" w:hAnsi="Verdana"/>
          <w:color w:val="808080" w:themeColor="background1" w:themeShade="80"/>
          <w:sz w:val="18"/>
        </w:rPr>
        <w:t>without having to install another piece of software on an employee’s computer, the reports should be accessible via the internet.</w:t>
      </w:r>
      <w:r w:rsidR="00510808">
        <w:rPr>
          <w:rFonts w:ascii="Verdana" w:hAnsi="Verdana"/>
          <w:color w:val="808080" w:themeColor="background1" w:themeShade="80"/>
          <w:sz w:val="18"/>
        </w:rPr>
        <w:t xml:space="preserve"> </w:t>
      </w:r>
    </w:p>
    <w:p w:rsidR="00A21B81" w:rsidRPr="00EA4687" w:rsidRDefault="00A21B81" w:rsidP="00EA4687">
      <w:pPr>
        <w:rPr>
          <w:rFonts w:ascii="Verdana" w:hAnsi="Verdana"/>
          <w:sz w:val="18"/>
        </w:rPr>
      </w:pPr>
      <w:r w:rsidRPr="00EA4687">
        <w:rPr>
          <w:rFonts w:ascii="Verdana" w:hAnsi="Verdana"/>
          <w:sz w:val="18"/>
        </w:rPr>
        <w:t>ETL (Extract, translate, load) should be part of the solution</w:t>
      </w:r>
    </w:p>
    <w:p w:rsidR="008B5385" w:rsidRPr="000D408D" w:rsidRDefault="008B5385" w:rsidP="00EA4687">
      <w:pPr>
        <w:ind w:left="851"/>
        <w:rPr>
          <w:rFonts w:ascii="Verdana" w:hAnsi="Verdana"/>
          <w:color w:val="808080" w:themeColor="background1" w:themeShade="80"/>
          <w:sz w:val="18"/>
        </w:rPr>
      </w:pPr>
      <w:r w:rsidRPr="000D408D">
        <w:rPr>
          <w:rFonts w:ascii="Verdana" w:hAnsi="Verdana"/>
          <w:color w:val="808080" w:themeColor="background1" w:themeShade="80"/>
          <w:sz w:val="18"/>
        </w:rPr>
        <w:t xml:space="preserve">ETL </w:t>
      </w:r>
      <w:r w:rsidR="000D408D">
        <w:rPr>
          <w:rFonts w:ascii="Verdana" w:hAnsi="Verdana"/>
          <w:color w:val="808080" w:themeColor="background1" w:themeShade="80"/>
          <w:sz w:val="18"/>
        </w:rPr>
        <w:t xml:space="preserve">is the process of taking data from a source system (such as SQL or Salesforce), adding </w:t>
      </w:r>
      <w:r w:rsidR="00FF4FEE">
        <w:rPr>
          <w:rFonts w:ascii="Verdana" w:hAnsi="Verdana"/>
          <w:color w:val="808080" w:themeColor="background1" w:themeShade="80"/>
          <w:sz w:val="18"/>
        </w:rPr>
        <w:t xml:space="preserve">relationships, </w:t>
      </w:r>
      <w:r w:rsidR="000D408D">
        <w:rPr>
          <w:rFonts w:ascii="Verdana" w:hAnsi="Verdana"/>
          <w:color w:val="808080" w:themeColor="background1" w:themeShade="80"/>
          <w:sz w:val="18"/>
        </w:rPr>
        <w:t xml:space="preserve">context and logic to the data </w:t>
      </w:r>
      <w:r w:rsidR="00FF4FEE">
        <w:rPr>
          <w:rFonts w:ascii="Verdana" w:hAnsi="Verdana"/>
          <w:color w:val="808080" w:themeColor="background1" w:themeShade="80"/>
          <w:sz w:val="18"/>
        </w:rPr>
        <w:t xml:space="preserve">to </w:t>
      </w:r>
      <w:r w:rsidR="000D408D">
        <w:rPr>
          <w:rFonts w:ascii="Verdana" w:hAnsi="Verdana"/>
          <w:color w:val="808080" w:themeColor="background1" w:themeShade="80"/>
          <w:sz w:val="18"/>
        </w:rPr>
        <w:t>prepar</w:t>
      </w:r>
      <w:r w:rsidR="00FF4FEE">
        <w:rPr>
          <w:rFonts w:ascii="Verdana" w:hAnsi="Verdana"/>
          <w:color w:val="808080" w:themeColor="background1" w:themeShade="80"/>
          <w:sz w:val="18"/>
        </w:rPr>
        <w:t>e</w:t>
      </w:r>
      <w:r w:rsidR="000D408D">
        <w:rPr>
          <w:rFonts w:ascii="Verdana" w:hAnsi="Verdana"/>
          <w:color w:val="808080" w:themeColor="background1" w:themeShade="80"/>
          <w:sz w:val="18"/>
        </w:rPr>
        <w:t xml:space="preserve"> it for reporting. </w:t>
      </w:r>
      <w:r w:rsidR="00FF4FEE">
        <w:rPr>
          <w:rFonts w:ascii="Verdana" w:hAnsi="Verdana"/>
          <w:color w:val="808080" w:themeColor="background1" w:themeShade="80"/>
          <w:sz w:val="18"/>
        </w:rPr>
        <w:t xml:space="preserve">ETL </w:t>
      </w:r>
      <w:r w:rsidRPr="000D408D">
        <w:rPr>
          <w:rFonts w:ascii="Verdana" w:hAnsi="Verdana"/>
          <w:color w:val="808080" w:themeColor="background1" w:themeShade="80"/>
          <w:sz w:val="18"/>
        </w:rPr>
        <w:t>can become a major project in its own right if not considered at the beginning of a project</w:t>
      </w:r>
      <w:r w:rsidR="000D408D">
        <w:rPr>
          <w:rFonts w:ascii="Verdana" w:hAnsi="Verdana"/>
          <w:color w:val="808080" w:themeColor="background1" w:themeShade="80"/>
          <w:sz w:val="18"/>
        </w:rPr>
        <w:t>.</w:t>
      </w:r>
      <w:r w:rsidRPr="000D408D">
        <w:rPr>
          <w:rFonts w:ascii="Verdana" w:hAnsi="Verdana"/>
          <w:color w:val="808080" w:themeColor="background1" w:themeShade="80"/>
          <w:sz w:val="18"/>
        </w:rPr>
        <w:t xml:space="preserve"> </w:t>
      </w:r>
      <w:r w:rsidR="000D408D">
        <w:rPr>
          <w:rFonts w:ascii="Verdana" w:hAnsi="Verdana"/>
          <w:color w:val="808080" w:themeColor="background1" w:themeShade="80"/>
          <w:sz w:val="18"/>
        </w:rPr>
        <w:t>With this in mind</w:t>
      </w:r>
      <w:r w:rsidRPr="000D408D">
        <w:rPr>
          <w:rFonts w:ascii="Verdana" w:hAnsi="Verdana"/>
          <w:color w:val="808080" w:themeColor="background1" w:themeShade="80"/>
          <w:sz w:val="18"/>
        </w:rPr>
        <w:t>, any solutions that provide this functionality without the purchase of additional software</w:t>
      </w:r>
      <w:r w:rsidR="000D408D">
        <w:rPr>
          <w:rFonts w:ascii="Verdana" w:hAnsi="Verdana"/>
          <w:color w:val="808080" w:themeColor="background1" w:themeShade="80"/>
          <w:sz w:val="18"/>
        </w:rPr>
        <w:t xml:space="preserve"> would have a large advantage in terms of cost, development and maintenance</w:t>
      </w:r>
      <w:r w:rsidRPr="000D408D">
        <w:rPr>
          <w:rFonts w:ascii="Verdana" w:hAnsi="Verdana"/>
          <w:color w:val="808080" w:themeColor="background1" w:themeShade="80"/>
          <w:sz w:val="18"/>
        </w:rPr>
        <w:t>.</w:t>
      </w:r>
    </w:p>
    <w:p w:rsidR="00A21B81" w:rsidRPr="00EA4687" w:rsidRDefault="00A21B81" w:rsidP="00EA4687">
      <w:pPr>
        <w:rPr>
          <w:rFonts w:ascii="Verdana" w:hAnsi="Verdana"/>
          <w:sz w:val="18"/>
        </w:rPr>
      </w:pPr>
      <w:r w:rsidRPr="00EA4687">
        <w:rPr>
          <w:rFonts w:ascii="Verdana" w:hAnsi="Verdana"/>
          <w:sz w:val="18"/>
        </w:rPr>
        <w:t>Dashboard should be interactive allowing users to query information</w:t>
      </w:r>
    </w:p>
    <w:p w:rsidR="008B5385" w:rsidRPr="000D408D" w:rsidRDefault="008B5385" w:rsidP="00EA4687">
      <w:pPr>
        <w:ind w:left="851"/>
        <w:rPr>
          <w:rFonts w:ascii="Verdana" w:hAnsi="Verdana"/>
          <w:color w:val="808080" w:themeColor="background1" w:themeShade="80"/>
          <w:sz w:val="18"/>
        </w:rPr>
      </w:pPr>
      <w:r w:rsidRPr="000D408D">
        <w:rPr>
          <w:rFonts w:ascii="Verdana" w:hAnsi="Verdana"/>
          <w:color w:val="808080" w:themeColor="background1" w:themeShade="80"/>
          <w:sz w:val="18"/>
        </w:rPr>
        <w:t xml:space="preserve">Reports/Dashboards that are provided should allow users to interact with the data and interrogate it with a minimum of training. </w:t>
      </w:r>
      <w:r w:rsidR="00FF4FEE">
        <w:rPr>
          <w:rFonts w:ascii="Verdana" w:hAnsi="Verdana"/>
          <w:color w:val="808080" w:themeColor="background1" w:themeShade="80"/>
          <w:sz w:val="18"/>
        </w:rPr>
        <w:t>C</w:t>
      </w:r>
      <w:r w:rsidR="00FF4FEE" w:rsidRPr="000D408D">
        <w:rPr>
          <w:rFonts w:ascii="Verdana" w:hAnsi="Verdana"/>
          <w:color w:val="808080" w:themeColor="background1" w:themeShade="80"/>
          <w:sz w:val="18"/>
        </w:rPr>
        <w:t xml:space="preserve">urrently </w:t>
      </w:r>
      <w:r w:rsidR="00FF4FEE">
        <w:rPr>
          <w:rFonts w:ascii="Verdana" w:hAnsi="Verdana"/>
          <w:color w:val="808080" w:themeColor="background1" w:themeShade="80"/>
          <w:sz w:val="18"/>
        </w:rPr>
        <w:t>only s</w:t>
      </w:r>
      <w:r w:rsidRPr="000D408D">
        <w:rPr>
          <w:rFonts w:ascii="Verdana" w:hAnsi="Verdana"/>
          <w:color w:val="808080" w:themeColor="background1" w:themeShade="80"/>
          <w:sz w:val="18"/>
        </w:rPr>
        <w:t xml:space="preserve">tatic reports are provided </w:t>
      </w:r>
      <w:r w:rsidR="000D408D" w:rsidRPr="000D408D">
        <w:rPr>
          <w:rFonts w:ascii="Verdana" w:hAnsi="Verdana"/>
          <w:color w:val="808080" w:themeColor="background1" w:themeShade="80"/>
          <w:sz w:val="18"/>
        </w:rPr>
        <w:t xml:space="preserve">but any further questions need to be answered by either writing a new report or amending </w:t>
      </w:r>
      <w:r w:rsidR="00FF4FEE">
        <w:rPr>
          <w:rFonts w:ascii="Verdana" w:hAnsi="Verdana"/>
          <w:color w:val="808080" w:themeColor="background1" w:themeShade="80"/>
          <w:sz w:val="18"/>
        </w:rPr>
        <w:t xml:space="preserve">the </w:t>
      </w:r>
      <w:r w:rsidR="000D408D" w:rsidRPr="000D408D">
        <w:rPr>
          <w:rFonts w:ascii="Verdana" w:hAnsi="Verdana"/>
          <w:color w:val="808080" w:themeColor="background1" w:themeShade="80"/>
          <w:sz w:val="18"/>
        </w:rPr>
        <w:t>existing one</w:t>
      </w:r>
      <w:r w:rsidR="000D408D">
        <w:rPr>
          <w:rFonts w:ascii="Verdana" w:hAnsi="Verdana"/>
          <w:color w:val="808080" w:themeColor="background1" w:themeShade="80"/>
          <w:sz w:val="18"/>
        </w:rPr>
        <w:t xml:space="preserve"> which </w:t>
      </w:r>
      <w:r w:rsidR="00FF4FEE">
        <w:rPr>
          <w:rFonts w:ascii="Verdana" w:hAnsi="Verdana"/>
          <w:color w:val="808080" w:themeColor="background1" w:themeShade="80"/>
          <w:sz w:val="18"/>
        </w:rPr>
        <w:t xml:space="preserve">has to be done by a developer and is </w:t>
      </w:r>
      <w:r w:rsidR="000D408D">
        <w:rPr>
          <w:rFonts w:ascii="Verdana" w:hAnsi="Verdana"/>
          <w:color w:val="808080" w:themeColor="background1" w:themeShade="80"/>
          <w:sz w:val="18"/>
        </w:rPr>
        <w:t xml:space="preserve">slow when compared to the </w:t>
      </w:r>
      <w:r w:rsidR="00FF4FEE">
        <w:rPr>
          <w:rFonts w:ascii="Verdana" w:hAnsi="Verdana"/>
          <w:color w:val="808080" w:themeColor="background1" w:themeShade="80"/>
          <w:sz w:val="18"/>
        </w:rPr>
        <w:t xml:space="preserve">dashboard </w:t>
      </w:r>
      <w:r w:rsidR="000D408D">
        <w:rPr>
          <w:rFonts w:ascii="Verdana" w:hAnsi="Verdana"/>
          <w:color w:val="808080" w:themeColor="background1" w:themeShade="80"/>
          <w:sz w:val="18"/>
        </w:rPr>
        <w:t xml:space="preserve">options available. This change will make </w:t>
      </w:r>
      <w:r w:rsidR="00FF4FEE">
        <w:rPr>
          <w:rFonts w:ascii="Verdana" w:hAnsi="Verdana"/>
          <w:color w:val="808080" w:themeColor="background1" w:themeShade="80"/>
          <w:sz w:val="18"/>
        </w:rPr>
        <w:t xml:space="preserve">answers to questions </w:t>
      </w:r>
      <w:r w:rsidR="000D408D">
        <w:rPr>
          <w:rFonts w:ascii="Verdana" w:hAnsi="Verdana"/>
          <w:color w:val="808080" w:themeColor="background1" w:themeShade="80"/>
          <w:sz w:val="18"/>
        </w:rPr>
        <w:t>available in seconds</w:t>
      </w:r>
      <w:r w:rsidR="00FF4FEE">
        <w:rPr>
          <w:rFonts w:ascii="Verdana" w:hAnsi="Verdana"/>
          <w:color w:val="808080" w:themeColor="background1" w:themeShade="80"/>
          <w:sz w:val="18"/>
        </w:rPr>
        <w:t xml:space="preserve"> and </w:t>
      </w:r>
      <w:r w:rsidR="000D408D">
        <w:rPr>
          <w:rFonts w:ascii="Verdana" w:hAnsi="Verdana"/>
          <w:color w:val="808080" w:themeColor="background1" w:themeShade="80"/>
          <w:sz w:val="18"/>
        </w:rPr>
        <w:t>minutes instead of hours</w:t>
      </w:r>
      <w:r w:rsidR="00FF4FEE">
        <w:rPr>
          <w:rFonts w:ascii="Verdana" w:hAnsi="Verdana"/>
          <w:color w:val="808080" w:themeColor="background1" w:themeShade="80"/>
          <w:sz w:val="18"/>
        </w:rPr>
        <w:t xml:space="preserve"> and days</w:t>
      </w:r>
      <w:r w:rsidR="000D408D">
        <w:rPr>
          <w:rFonts w:ascii="Verdana" w:hAnsi="Verdana"/>
          <w:color w:val="808080" w:themeColor="background1" w:themeShade="80"/>
          <w:sz w:val="18"/>
        </w:rPr>
        <w:t>.</w:t>
      </w:r>
    </w:p>
    <w:p w:rsidR="00A21B81" w:rsidRPr="00EA4687" w:rsidRDefault="00A21B81" w:rsidP="00EA4687">
      <w:pPr>
        <w:rPr>
          <w:rFonts w:ascii="Verdana" w:hAnsi="Verdana"/>
          <w:sz w:val="18"/>
        </w:rPr>
      </w:pPr>
      <w:r w:rsidRPr="00EA4687">
        <w:rPr>
          <w:rFonts w:ascii="Verdana" w:hAnsi="Verdana"/>
          <w:sz w:val="18"/>
        </w:rPr>
        <w:t>Performance should be maintained so an equal service is presented globally</w:t>
      </w:r>
    </w:p>
    <w:p w:rsidR="000D408D" w:rsidRPr="000D408D" w:rsidRDefault="008B5385" w:rsidP="00EA4687">
      <w:pPr>
        <w:ind w:left="851"/>
        <w:rPr>
          <w:rFonts w:ascii="Verdana" w:hAnsi="Verdana"/>
          <w:color w:val="808080" w:themeColor="background1" w:themeShade="80"/>
          <w:sz w:val="18"/>
        </w:rPr>
      </w:pPr>
      <w:r w:rsidRPr="000D408D">
        <w:rPr>
          <w:rFonts w:ascii="Verdana" w:hAnsi="Verdana"/>
          <w:color w:val="808080" w:themeColor="background1" w:themeShade="80"/>
          <w:sz w:val="18"/>
        </w:rPr>
        <w:t xml:space="preserve">With an audience based in Canada, the UK and internationally travelling the dashboards should be </w:t>
      </w:r>
      <w:r w:rsidR="000D408D" w:rsidRPr="000D408D">
        <w:rPr>
          <w:rFonts w:ascii="Verdana" w:hAnsi="Verdana"/>
          <w:color w:val="808080" w:themeColor="background1" w:themeShade="80"/>
          <w:sz w:val="18"/>
        </w:rPr>
        <w:t xml:space="preserve">equally </w:t>
      </w:r>
      <w:r w:rsidRPr="000D408D">
        <w:rPr>
          <w:rFonts w:ascii="Verdana" w:hAnsi="Verdana"/>
          <w:color w:val="808080" w:themeColor="background1" w:themeShade="80"/>
          <w:sz w:val="18"/>
        </w:rPr>
        <w:t>responsive regardless of where the system is being accessed from.</w:t>
      </w:r>
    </w:p>
    <w:p w:rsidR="00A21B81" w:rsidRPr="00EA4687" w:rsidRDefault="00A21B81" w:rsidP="00EA4687">
      <w:pPr>
        <w:rPr>
          <w:rFonts w:ascii="Verdana" w:hAnsi="Verdana"/>
          <w:sz w:val="18"/>
        </w:rPr>
      </w:pPr>
      <w:r w:rsidRPr="00EA4687">
        <w:rPr>
          <w:rFonts w:ascii="Verdana" w:hAnsi="Verdana"/>
          <w:sz w:val="18"/>
        </w:rPr>
        <w:t>The system should require no more than 10 minutes to demonstrate and train on</w:t>
      </w:r>
      <w:r w:rsidR="00F547AB" w:rsidRPr="00EA4687">
        <w:rPr>
          <w:rFonts w:ascii="Verdana" w:hAnsi="Verdana"/>
          <w:sz w:val="18"/>
        </w:rPr>
        <w:t xml:space="preserve"> for users </w:t>
      </w:r>
    </w:p>
    <w:p w:rsidR="008B5385" w:rsidRPr="000D408D" w:rsidRDefault="008B5385" w:rsidP="00EA4687">
      <w:pPr>
        <w:ind w:left="851"/>
        <w:rPr>
          <w:rFonts w:ascii="Verdana" w:hAnsi="Verdana"/>
          <w:color w:val="808080" w:themeColor="background1" w:themeShade="80"/>
          <w:sz w:val="18"/>
        </w:rPr>
      </w:pPr>
      <w:r w:rsidRPr="000D408D">
        <w:rPr>
          <w:rFonts w:ascii="Verdana" w:hAnsi="Verdana"/>
          <w:color w:val="808080" w:themeColor="background1" w:themeShade="80"/>
          <w:sz w:val="18"/>
        </w:rPr>
        <w:t>The solution should be intuitive to use, without having to attend a lengthy training course a user should be able to interrogate the data an</w:t>
      </w:r>
      <w:r w:rsidR="000D408D" w:rsidRPr="000D408D">
        <w:rPr>
          <w:rFonts w:ascii="Verdana" w:hAnsi="Verdana"/>
          <w:color w:val="808080" w:themeColor="background1" w:themeShade="80"/>
          <w:sz w:val="18"/>
        </w:rPr>
        <w:t>d create their own reports within 10</w:t>
      </w:r>
      <w:r w:rsidR="00FF4FEE">
        <w:rPr>
          <w:rFonts w:ascii="Verdana" w:hAnsi="Verdana"/>
          <w:color w:val="808080" w:themeColor="background1" w:themeShade="80"/>
          <w:sz w:val="18"/>
        </w:rPr>
        <w:t xml:space="preserve"> </w:t>
      </w:r>
      <w:r w:rsidR="000D408D" w:rsidRPr="000D408D">
        <w:rPr>
          <w:rFonts w:ascii="Verdana" w:hAnsi="Verdana"/>
          <w:color w:val="808080" w:themeColor="background1" w:themeShade="80"/>
          <w:sz w:val="18"/>
        </w:rPr>
        <w:t>minutes</w:t>
      </w:r>
      <w:r w:rsidR="00FF4FEE">
        <w:rPr>
          <w:rFonts w:ascii="Verdana" w:hAnsi="Verdana"/>
          <w:color w:val="808080" w:themeColor="background1" w:themeShade="80"/>
          <w:sz w:val="18"/>
        </w:rPr>
        <w:t>.</w:t>
      </w:r>
    </w:p>
    <w:p w:rsidR="000D408D" w:rsidRDefault="000D408D">
      <w:pPr>
        <w:rPr>
          <w:rFonts w:ascii="Verdana" w:hAnsi="Verdana"/>
          <w:b/>
          <w:sz w:val="18"/>
        </w:rPr>
      </w:pPr>
      <w:r>
        <w:rPr>
          <w:rFonts w:ascii="Verdana" w:hAnsi="Verdana"/>
          <w:b/>
          <w:sz w:val="18"/>
        </w:rPr>
        <w:br w:type="page"/>
      </w:r>
    </w:p>
    <w:p w:rsidR="00A21B81" w:rsidRPr="00AE5139" w:rsidRDefault="00A21B81" w:rsidP="00AE5139">
      <w:pPr>
        <w:spacing w:before="480"/>
        <w:rPr>
          <w:rFonts w:ascii="Verdana" w:hAnsi="Verdana"/>
          <w:b/>
          <w:sz w:val="18"/>
          <w:szCs w:val="18"/>
        </w:rPr>
      </w:pPr>
      <w:r w:rsidRPr="00AE5139">
        <w:rPr>
          <w:rFonts w:ascii="Verdana" w:hAnsi="Verdana"/>
          <w:b/>
          <w:sz w:val="18"/>
          <w:szCs w:val="18"/>
        </w:rPr>
        <w:lastRenderedPageBreak/>
        <w:t xml:space="preserve">Other </w:t>
      </w:r>
      <w:r w:rsidR="000D408D" w:rsidRPr="00AE5139">
        <w:rPr>
          <w:rFonts w:ascii="Verdana" w:hAnsi="Verdana"/>
          <w:b/>
          <w:sz w:val="18"/>
          <w:szCs w:val="18"/>
        </w:rPr>
        <w:t>Requirements</w:t>
      </w:r>
    </w:p>
    <w:p w:rsidR="00A21B81" w:rsidRPr="00EA4687" w:rsidRDefault="00A21B81" w:rsidP="00EA4687">
      <w:pPr>
        <w:rPr>
          <w:rFonts w:ascii="Verdana" w:hAnsi="Verdana"/>
          <w:sz w:val="18"/>
        </w:rPr>
      </w:pPr>
      <w:r w:rsidRPr="00EA4687">
        <w:rPr>
          <w:rFonts w:ascii="Verdana" w:hAnsi="Verdana"/>
          <w:sz w:val="18"/>
        </w:rPr>
        <w:t>Capturing of budget data</w:t>
      </w:r>
    </w:p>
    <w:p w:rsidR="000D408D" w:rsidRPr="000D408D" w:rsidRDefault="000D408D" w:rsidP="00EA4687">
      <w:pPr>
        <w:ind w:left="851"/>
        <w:rPr>
          <w:rFonts w:ascii="Verdana" w:hAnsi="Verdana"/>
          <w:color w:val="808080" w:themeColor="background1" w:themeShade="80"/>
          <w:sz w:val="18"/>
        </w:rPr>
      </w:pPr>
      <w:r>
        <w:rPr>
          <w:rFonts w:ascii="Verdana" w:hAnsi="Verdana"/>
          <w:color w:val="808080" w:themeColor="background1" w:themeShade="80"/>
          <w:sz w:val="18"/>
        </w:rPr>
        <w:t>Ideally, in future iterations, dashboards would be made available to business managers with the expectation that given the information for previous years they would be able to write their own budgets for review by Finance. A system that could capture this data would be preferable.</w:t>
      </w:r>
    </w:p>
    <w:p w:rsidR="00A21B81" w:rsidRPr="00EA4687" w:rsidRDefault="00A21B81" w:rsidP="00EA4687">
      <w:pPr>
        <w:rPr>
          <w:rFonts w:ascii="Verdana" w:hAnsi="Verdana"/>
          <w:sz w:val="18"/>
        </w:rPr>
      </w:pPr>
      <w:r w:rsidRPr="00EA4687">
        <w:rPr>
          <w:rFonts w:ascii="Verdana" w:hAnsi="Verdana"/>
          <w:sz w:val="18"/>
        </w:rPr>
        <w:t>Financial Forecasting</w:t>
      </w:r>
    </w:p>
    <w:p w:rsidR="000D408D" w:rsidRPr="000D408D" w:rsidRDefault="00FF4FEE" w:rsidP="00EA4687">
      <w:pPr>
        <w:ind w:left="851"/>
        <w:rPr>
          <w:rFonts w:ascii="Verdana" w:hAnsi="Verdana"/>
          <w:color w:val="808080" w:themeColor="background1" w:themeShade="80"/>
          <w:sz w:val="18"/>
        </w:rPr>
      </w:pPr>
      <w:r>
        <w:rPr>
          <w:rFonts w:ascii="Verdana" w:hAnsi="Verdana"/>
          <w:color w:val="808080" w:themeColor="background1" w:themeShade="80"/>
          <w:sz w:val="18"/>
        </w:rPr>
        <w:t xml:space="preserve">A project for the future is to automate </w:t>
      </w:r>
      <w:r w:rsidR="000D408D">
        <w:rPr>
          <w:rFonts w:ascii="Verdana" w:hAnsi="Verdana"/>
          <w:color w:val="808080" w:themeColor="background1" w:themeShade="80"/>
          <w:sz w:val="18"/>
        </w:rPr>
        <w:t xml:space="preserve">the process of financial forecasts </w:t>
      </w:r>
      <w:r>
        <w:rPr>
          <w:rFonts w:ascii="Verdana" w:hAnsi="Verdana"/>
          <w:color w:val="808080" w:themeColor="background1" w:themeShade="80"/>
          <w:sz w:val="18"/>
        </w:rPr>
        <w:t xml:space="preserve">and </w:t>
      </w:r>
      <w:r w:rsidR="000D408D">
        <w:rPr>
          <w:rFonts w:ascii="Verdana" w:hAnsi="Verdana"/>
          <w:color w:val="808080" w:themeColor="background1" w:themeShade="80"/>
          <w:sz w:val="18"/>
        </w:rPr>
        <w:t>integrated into dashboards. To support this, the solution should include an extensive analysis platform.</w:t>
      </w:r>
    </w:p>
    <w:p w:rsidR="00A21B81" w:rsidRPr="00EA4687" w:rsidRDefault="00A21B81" w:rsidP="00EA4687">
      <w:pPr>
        <w:rPr>
          <w:rFonts w:ascii="Verdana" w:hAnsi="Verdana"/>
          <w:sz w:val="18"/>
        </w:rPr>
      </w:pPr>
      <w:r w:rsidRPr="00EA4687">
        <w:rPr>
          <w:rFonts w:ascii="Verdana" w:hAnsi="Verdana"/>
          <w:sz w:val="18"/>
        </w:rPr>
        <w:t>Open up access for other applications to other parts of the business</w:t>
      </w:r>
    </w:p>
    <w:p w:rsidR="000D408D" w:rsidRPr="000D408D" w:rsidRDefault="000D408D" w:rsidP="00EA4687">
      <w:pPr>
        <w:ind w:left="851"/>
        <w:rPr>
          <w:rFonts w:ascii="Verdana" w:hAnsi="Verdana"/>
          <w:color w:val="808080" w:themeColor="background1" w:themeShade="80"/>
          <w:sz w:val="18"/>
        </w:rPr>
      </w:pPr>
      <w:r>
        <w:rPr>
          <w:rFonts w:ascii="Verdana" w:hAnsi="Verdana"/>
          <w:color w:val="808080" w:themeColor="background1" w:themeShade="80"/>
          <w:sz w:val="18"/>
        </w:rPr>
        <w:t>Dashboards are initially to be looked at for the Finance department and the board, then being rolled out to Sales with a view to look at all parts of the business.</w:t>
      </w:r>
      <w:r w:rsidR="00FF4FEE">
        <w:rPr>
          <w:rFonts w:ascii="Verdana" w:hAnsi="Verdana"/>
          <w:color w:val="808080" w:themeColor="background1" w:themeShade="80"/>
          <w:sz w:val="18"/>
        </w:rPr>
        <w:t xml:space="preserve"> This requires security to only show relevant information.</w:t>
      </w:r>
    </w:p>
    <w:p w:rsidR="00A21B81" w:rsidRPr="00EA4687" w:rsidRDefault="00A21B81" w:rsidP="00EA4687">
      <w:pPr>
        <w:rPr>
          <w:rFonts w:ascii="Verdana" w:hAnsi="Verdana"/>
          <w:sz w:val="18"/>
        </w:rPr>
      </w:pPr>
      <w:r w:rsidRPr="00EA4687">
        <w:rPr>
          <w:rFonts w:ascii="Verdana" w:hAnsi="Verdana"/>
          <w:sz w:val="18"/>
        </w:rPr>
        <w:t xml:space="preserve">Dashboards should be viewable on mobile </w:t>
      </w:r>
      <w:r w:rsidR="00FF4FEE" w:rsidRPr="00EA4687">
        <w:rPr>
          <w:rFonts w:ascii="Verdana" w:hAnsi="Verdana"/>
          <w:sz w:val="18"/>
        </w:rPr>
        <w:t>devices</w:t>
      </w:r>
    </w:p>
    <w:p w:rsidR="000D408D" w:rsidRPr="000D408D" w:rsidRDefault="000D408D" w:rsidP="00EA4687">
      <w:pPr>
        <w:ind w:left="851"/>
        <w:rPr>
          <w:rFonts w:ascii="Verdana" w:hAnsi="Verdana"/>
          <w:color w:val="808080" w:themeColor="background1" w:themeShade="80"/>
          <w:sz w:val="18"/>
        </w:rPr>
      </w:pPr>
      <w:r w:rsidRPr="000D408D">
        <w:rPr>
          <w:rFonts w:ascii="Verdana" w:hAnsi="Verdana"/>
          <w:color w:val="808080" w:themeColor="background1" w:themeShade="80"/>
          <w:sz w:val="18"/>
        </w:rPr>
        <w:t>The solution should be forward-looking; in the future it will be required that dashboards will be available on mobile platforms</w:t>
      </w:r>
      <w:r>
        <w:rPr>
          <w:rFonts w:ascii="Verdana" w:hAnsi="Verdana"/>
          <w:color w:val="808080" w:themeColor="background1" w:themeShade="80"/>
          <w:sz w:val="18"/>
        </w:rPr>
        <w:t xml:space="preserve"> including but not limited to Apple, Android and Windows devices.</w:t>
      </w:r>
    </w:p>
    <w:p w:rsidR="00A21B81" w:rsidRPr="00EA4687" w:rsidRDefault="00A21B81" w:rsidP="00EA4687">
      <w:pPr>
        <w:rPr>
          <w:rFonts w:ascii="Verdana" w:hAnsi="Verdana"/>
          <w:sz w:val="18"/>
        </w:rPr>
      </w:pPr>
      <w:r w:rsidRPr="00EA4687">
        <w:rPr>
          <w:rFonts w:ascii="Verdana" w:hAnsi="Verdana"/>
          <w:sz w:val="18"/>
        </w:rPr>
        <w:t>Screen sharing for board meetings should be available</w:t>
      </w:r>
    </w:p>
    <w:p w:rsidR="00AE5139" w:rsidRPr="000D408D" w:rsidRDefault="000D408D" w:rsidP="00EA4687">
      <w:pPr>
        <w:ind w:left="851"/>
        <w:rPr>
          <w:rFonts w:ascii="Verdana" w:hAnsi="Verdana"/>
          <w:color w:val="808080" w:themeColor="background1" w:themeShade="80"/>
          <w:sz w:val="18"/>
        </w:rPr>
      </w:pPr>
      <w:r>
        <w:rPr>
          <w:rFonts w:ascii="Verdana" w:hAnsi="Verdana"/>
          <w:color w:val="808080" w:themeColor="background1" w:themeShade="80"/>
          <w:sz w:val="18"/>
        </w:rPr>
        <w:t>With the data to be made available for use in Board meetings, the solution should be robust enough to allow presentations to be made from the dashboards.</w:t>
      </w:r>
    </w:p>
    <w:p w:rsidR="00A21B81" w:rsidRPr="00AE5139" w:rsidRDefault="00A21B81" w:rsidP="00AE5139">
      <w:pPr>
        <w:spacing w:before="480"/>
        <w:rPr>
          <w:rFonts w:ascii="Verdana" w:hAnsi="Verdana"/>
          <w:b/>
          <w:sz w:val="18"/>
          <w:szCs w:val="18"/>
        </w:rPr>
      </w:pPr>
      <w:r w:rsidRPr="00AE5139">
        <w:rPr>
          <w:rFonts w:ascii="Verdana" w:hAnsi="Verdana"/>
          <w:b/>
          <w:sz w:val="18"/>
          <w:szCs w:val="18"/>
        </w:rPr>
        <w:t>Other Considerations</w:t>
      </w:r>
    </w:p>
    <w:p w:rsidR="00A21B81" w:rsidRPr="00EA4687" w:rsidRDefault="00A21B81" w:rsidP="00EA4687">
      <w:pPr>
        <w:rPr>
          <w:rFonts w:ascii="Verdana" w:hAnsi="Verdana"/>
          <w:sz w:val="18"/>
        </w:rPr>
      </w:pPr>
      <w:r w:rsidRPr="00EA4687">
        <w:rPr>
          <w:rFonts w:ascii="Verdana" w:hAnsi="Verdana"/>
          <w:sz w:val="18"/>
        </w:rPr>
        <w:t>Solution should be well supported (more than one vendor/source of knowledge)</w:t>
      </w:r>
    </w:p>
    <w:p w:rsidR="000D408D" w:rsidRPr="000D408D" w:rsidRDefault="000D408D" w:rsidP="00EA4687">
      <w:pPr>
        <w:ind w:left="851"/>
        <w:rPr>
          <w:rFonts w:ascii="Verdana" w:hAnsi="Verdana"/>
          <w:color w:val="808080" w:themeColor="background1" w:themeShade="80"/>
          <w:sz w:val="18"/>
        </w:rPr>
      </w:pPr>
      <w:r>
        <w:rPr>
          <w:rFonts w:ascii="Verdana" w:hAnsi="Verdana"/>
          <w:color w:val="808080" w:themeColor="background1" w:themeShade="80"/>
          <w:sz w:val="18"/>
        </w:rPr>
        <w:t>Any product implemented should be easy to maintain, however if outside consultancy is required there should be a large number of firms that can provide this experience.</w:t>
      </w:r>
    </w:p>
    <w:p w:rsidR="00A21B81" w:rsidRPr="00EA4687" w:rsidRDefault="00A21B81" w:rsidP="00EA4687">
      <w:pPr>
        <w:rPr>
          <w:rFonts w:ascii="Verdana" w:hAnsi="Verdana"/>
          <w:sz w:val="18"/>
        </w:rPr>
      </w:pPr>
      <w:r w:rsidRPr="00EA4687">
        <w:rPr>
          <w:rFonts w:ascii="Verdana" w:hAnsi="Verdana"/>
          <w:sz w:val="18"/>
        </w:rPr>
        <w:t>Solution should be well rated (reviewing Gartner BI reports)</w:t>
      </w:r>
    </w:p>
    <w:p w:rsidR="000D408D" w:rsidRPr="000D408D" w:rsidRDefault="00FF4FEE" w:rsidP="00EA4687">
      <w:pPr>
        <w:ind w:left="851"/>
        <w:rPr>
          <w:rFonts w:ascii="Verdana" w:hAnsi="Verdana"/>
          <w:color w:val="808080" w:themeColor="background1" w:themeShade="80"/>
          <w:sz w:val="18"/>
        </w:rPr>
      </w:pPr>
      <w:r>
        <w:rPr>
          <w:rFonts w:ascii="Verdana" w:hAnsi="Verdana"/>
          <w:color w:val="808080" w:themeColor="background1" w:themeShade="80"/>
          <w:sz w:val="18"/>
        </w:rPr>
        <w:t>Any solution should be recognised by the industry as a leader in its field, the company Gartner Inc. provides this data and as part of this review the solutions on the shortlist will be checked against the industry respected review.</w:t>
      </w:r>
    </w:p>
    <w:p w:rsidR="00A21B81" w:rsidRPr="00EA4687" w:rsidRDefault="00A21B81" w:rsidP="00EA4687">
      <w:pPr>
        <w:rPr>
          <w:rFonts w:ascii="Verdana" w:hAnsi="Verdana"/>
          <w:sz w:val="18"/>
        </w:rPr>
      </w:pPr>
      <w:r w:rsidRPr="00EA4687">
        <w:rPr>
          <w:rFonts w:ascii="Verdana" w:hAnsi="Verdana"/>
          <w:sz w:val="18"/>
        </w:rPr>
        <w:t>Solution should support cross-dashboard branding (having a central list of colours/themes)</w:t>
      </w:r>
    </w:p>
    <w:p w:rsidR="000D408D" w:rsidRPr="000D408D" w:rsidRDefault="000D408D" w:rsidP="00EA4687">
      <w:pPr>
        <w:ind w:left="851"/>
        <w:rPr>
          <w:rFonts w:ascii="Verdana" w:hAnsi="Verdana"/>
          <w:color w:val="808080" w:themeColor="background1" w:themeShade="80"/>
          <w:sz w:val="18"/>
        </w:rPr>
      </w:pPr>
      <w:r>
        <w:rPr>
          <w:rFonts w:ascii="Verdana" w:hAnsi="Verdana"/>
          <w:color w:val="808080" w:themeColor="background1" w:themeShade="80"/>
          <w:sz w:val="18"/>
        </w:rPr>
        <w:t>Branding for the company should be included in all reports and dashboard, the ideal solution would enable this to be held centrally so that changes can be effected quickly without wasting effort changing each dashboard individually.</w:t>
      </w:r>
    </w:p>
    <w:p w:rsidR="000D408D" w:rsidRDefault="000D408D">
      <w:pPr>
        <w:rPr>
          <w:rFonts w:ascii="Verdana" w:hAnsi="Verdana"/>
          <w:b/>
          <w:sz w:val="18"/>
        </w:rPr>
      </w:pPr>
      <w:r>
        <w:rPr>
          <w:rFonts w:ascii="Verdana" w:hAnsi="Verdana"/>
          <w:b/>
          <w:sz w:val="18"/>
        </w:rPr>
        <w:br w:type="page"/>
      </w:r>
    </w:p>
    <w:p w:rsidR="008B5385" w:rsidRDefault="008B5385" w:rsidP="00A21B81">
      <w:pPr>
        <w:rPr>
          <w:rFonts w:ascii="Verdana" w:hAnsi="Verdana"/>
          <w:b/>
          <w:sz w:val="18"/>
        </w:rPr>
      </w:pPr>
      <w:r w:rsidRPr="000D408D">
        <w:rPr>
          <w:rFonts w:ascii="Verdana" w:hAnsi="Verdana"/>
          <w:b/>
          <w:sz w:val="18"/>
        </w:rPr>
        <w:lastRenderedPageBreak/>
        <w:t>The Shortlist</w:t>
      </w:r>
    </w:p>
    <w:p w:rsidR="00EA4687" w:rsidRPr="00EA4687" w:rsidRDefault="00EA4687" w:rsidP="00A21B81">
      <w:pPr>
        <w:rPr>
          <w:rFonts w:ascii="Verdana" w:hAnsi="Verdana"/>
          <w:sz w:val="18"/>
          <w:szCs w:val="18"/>
        </w:rPr>
      </w:pPr>
    </w:p>
    <w:p w:rsidR="00FF4FEE" w:rsidRPr="00FF4FEE" w:rsidRDefault="00FF4FEE" w:rsidP="00FF4FEE">
      <w:pPr>
        <w:tabs>
          <w:tab w:val="left" w:pos="2127"/>
        </w:tabs>
        <w:rPr>
          <w:rFonts w:ascii="Verdana" w:hAnsi="Verdana"/>
          <w:b/>
          <w:sz w:val="18"/>
          <w:szCs w:val="18"/>
        </w:rPr>
      </w:pPr>
      <w:r w:rsidRPr="00FF4FEE">
        <w:rPr>
          <w:rFonts w:ascii="Verdana" w:hAnsi="Verdana"/>
          <w:b/>
          <w:sz w:val="18"/>
          <w:szCs w:val="18"/>
        </w:rPr>
        <w:t>Qlik</w:t>
      </w:r>
    </w:p>
    <w:p w:rsidR="008B5385" w:rsidRPr="00EA4687" w:rsidRDefault="00FF4FEE" w:rsidP="00EA4687">
      <w:pPr>
        <w:ind w:left="851"/>
        <w:rPr>
          <w:rFonts w:ascii="Verdana" w:hAnsi="Verdana"/>
          <w:color w:val="808080" w:themeColor="background1" w:themeShade="80"/>
          <w:sz w:val="18"/>
          <w:szCs w:val="18"/>
        </w:rPr>
      </w:pPr>
      <w:r w:rsidRPr="00EA4687">
        <w:rPr>
          <w:rFonts w:ascii="Verdana" w:hAnsi="Verdana"/>
          <w:color w:val="808080" w:themeColor="background1" w:themeShade="80"/>
          <w:sz w:val="18"/>
          <w:szCs w:val="18"/>
        </w:rPr>
        <w:t xml:space="preserve">This entry </w:t>
      </w:r>
      <w:r w:rsidR="00EA4687" w:rsidRPr="00EA4687">
        <w:rPr>
          <w:rFonts w:ascii="Verdana" w:hAnsi="Verdana"/>
          <w:color w:val="808080" w:themeColor="background1" w:themeShade="80"/>
          <w:sz w:val="18"/>
          <w:szCs w:val="18"/>
        </w:rPr>
        <w:t xml:space="preserve">was included </w:t>
      </w:r>
      <w:r w:rsidR="008B5385" w:rsidRPr="00EA4687">
        <w:rPr>
          <w:rFonts w:ascii="Verdana" w:hAnsi="Verdana"/>
          <w:color w:val="808080" w:themeColor="background1" w:themeShade="80"/>
          <w:sz w:val="18"/>
          <w:szCs w:val="18"/>
        </w:rPr>
        <w:t xml:space="preserve">based off successful deployment and experience </w:t>
      </w:r>
      <w:r w:rsidR="000D408D" w:rsidRPr="00EA4687">
        <w:rPr>
          <w:rFonts w:ascii="Verdana" w:hAnsi="Verdana"/>
          <w:color w:val="808080" w:themeColor="background1" w:themeShade="80"/>
          <w:sz w:val="18"/>
          <w:szCs w:val="18"/>
        </w:rPr>
        <w:t xml:space="preserve">of </w:t>
      </w:r>
      <w:r w:rsidR="008B5385" w:rsidRPr="00EA4687">
        <w:rPr>
          <w:rFonts w:ascii="Verdana" w:hAnsi="Verdana"/>
          <w:color w:val="808080" w:themeColor="background1" w:themeShade="80"/>
          <w:sz w:val="18"/>
          <w:szCs w:val="18"/>
        </w:rPr>
        <w:t>Chris Johnson</w:t>
      </w:r>
      <w:r w:rsidR="00EA4687" w:rsidRPr="00EA4687">
        <w:rPr>
          <w:rFonts w:ascii="Verdana" w:hAnsi="Verdana"/>
          <w:color w:val="808080" w:themeColor="background1" w:themeShade="80"/>
          <w:sz w:val="18"/>
          <w:szCs w:val="18"/>
        </w:rPr>
        <w:t xml:space="preserve"> at previous companies and its position</w:t>
      </w:r>
      <w:r w:rsidR="00EA4687">
        <w:rPr>
          <w:rFonts w:ascii="Verdana" w:hAnsi="Verdana"/>
          <w:color w:val="808080" w:themeColor="background1" w:themeShade="80"/>
          <w:sz w:val="18"/>
          <w:szCs w:val="18"/>
        </w:rPr>
        <w:t>.</w:t>
      </w:r>
    </w:p>
    <w:p w:rsidR="00FF4FEE" w:rsidRPr="00FF4FEE" w:rsidRDefault="008B5385" w:rsidP="00FF4FEE">
      <w:pPr>
        <w:tabs>
          <w:tab w:val="left" w:pos="2127"/>
        </w:tabs>
        <w:rPr>
          <w:rFonts w:ascii="Verdana" w:hAnsi="Verdana"/>
          <w:b/>
          <w:sz w:val="18"/>
          <w:szCs w:val="18"/>
        </w:rPr>
      </w:pPr>
      <w:r w:rsidRPr="00FF4FEE">
        <w:rPr>
          <w:rFonts w:ascii="Verdana" w:hAnsi="Verdana"/>
          <w:b/>
          <w:sz w:val="18"/>
          <w:szCs w:val="18"/>
        </w:rPr>
        <w:t>Tableau</w:t>
      </w:r>
      <w:r w:rsidR="000D408D" w:rsidRPr="00FF4FEE">
        <w:rPr>
          <w:rFonts w:ascii="Verdana" w:hAnsi="Verdana"/>
          <w:b/>
          <w:sz w:val="18"/>
          <w:szCs w:val="18"/>
        </w:rPr>
        <w:t xml:space="preserve"> </w:t>
      </w:r>
    </w:p>
    <w:p w:rsidR="008B5385" w:rsidRPr="00EA4687" w:rsidRDefault="00EA4687" w:rsidP="00EA4687">
      <w:pPr>
        <w:ind w:left="851"/>
        <w:rPr>
          <w:rFonts w:ascii="Verdana" w:hAnsi="Verdana"/>
          <w:color w:val="808080" w:themeColor="background1" w:themeShade="80"/>
          <w:sz w:val="18"/>
          <w:szCs w:val="18"/>
        </w:rPr>
      </w:pPr>
      <w:r w:rsidRPr="00EA4687">
        <w:rPr>
          <w:rFonts w:ascii="Verdana" w:hAnsi="Verdana"/>
          <w:color w:val="808080" w:themeColor="background1" w:themeShade="80"/>
          <w:sz w:val="18"/>
          <w:szCs w:val="18"/>
        </w:rPr>
        <w:t>This entry was included as Tableau has been a m</w:t>
      </w:r>
      <w:r w:rsidR="008B5385" w:rsidRPr="00EA4687">
        <w:rPr>
          <w:rFonts w:ascii="Verdana" w:hAnsi="Verdana"/>
          <w:color w:val="808080" w:themeColor="background1" w:themeShade="80"/>
          <w:sz w:val="18"/>
          <w:szCs w:val="18"/>
        </w:rPr>
        <w:t>arket leader for B</w:t>
      </w:r>
      <w:r w:rsidRPr="00EA4687">
        <w:rPr>
          <w:rFonts w:ascii="Verdana" w:hAnsi="Verdana"/>
          <w:color w:val="808080" w:themeColor="background1" w:themeShade="80"/>
          <w:sz w:val="18"/>
          <w:szCs w:val="18"/>
        </w:rPr>
        <w:t>usiness Intelligence for the past six years.</w:t>
      </w:r>
    </w:p>
    <w:p w:rsidR="00FF4FEE" w:rsidRPr="00FF4FEE" w:rsidRDefault="008B5385" w:rsidP="00FF4FEE">
      <w:pPr>
        <w:tabs>
          <w:tab w:val="left" w:pos="2127"/>
        </w:tabs>
        <w:rPr>
          <w:rFonts w:ascii="Verdana" w:hAnsi="Verdana"/>
          <w:b/>
          <w:sz w:val="18"/>
          <w:szCs w:val="18"/>
        </w:rPr>
      </w:pPr>
      <w:r w:rsidRPr="00FF4FEE">
        <w:rPr>
          <w:rFonts w:ascii="Verdana" w:hAnsi="Verdana"/>
          <w:b/>
          <w:sz w:val="18"/>
          <w:szCs w:val="18"/>
        </w:rPr>
        <w:t>Spotfire</w:t>
      </w:r>
    </w:p>
    <w:p w:rsidR="008B5385" w:rsidRPr="00EA4687" w:rsidRDefault="00EA4687" w:rsidP="00EA4687">
      <w:pPr>
        <w:ind w:left="851"/>
        <w:rPr>
          <w:rFonts w:ascii="Verdana" w:hAnsi="Verdana"/>
          <w:color w:val="808080" w:themeColor="background1" w:themeShade="80"/>
          <w:sz w:val="18"/>
          <w:szCs w:val="18"/>
        </w:rPr>
      </w:pPr>
      <w:r w:rsidRPr="00EA4687">
        <w:rPr>
          <w:rFonts w:ascii="Verdana" w:hAnsi="Verdana"/>
          <w:color w:val="808080" w:themeColor="background1" w:themeShade="80"/>
          <w:sz w:val="18"/>
          <w:szCs w:val="18"/>
        </w:rPr>
        <w:t>This entry was included as it h</w:t>
      </w:r>
      <w:r w:rsidR="008B5385" w:rsidRPr="00EA4687">
        <w:rPr>
          <w:rFonts w:ascii="Verdana" w:hAnsi="Verdana"/>
          <w:color w:val="808080" w:themeColor="background1" w:themeShade="80"/>
          <w:sz w:val="18"/>
          <w:szCs w:val="18"/>
        </w:rPr>
        <w:t>as a large market share within the pharmaceuticals industry</w:t>
      </w:r>
      <w:r w:rsidRPr="00EA4687">
        <w:rPr>
          <w:rFonts w:ascii="Verdana" w:hAnsi="Verdana"/>
          <w:color w:val="808080" w:themeColor="background1" w:themeShade="80"/>
          <w:sz w:val="18"/>
          <w:szCs w:val="18"/>
        </w:rPr>
        <w:t xml:space="preserve"> in the UK.</w:t>
      </w:r>
    </w:p>
    <w:p w:rsidR="00FF4FEE" w:rsidRPr="00FF4FEE" w:rsidRDefault="008B5385" w:rsidP="00FF4FEE">
      <w:pPr>
        <w:tabs>
          <w:tab w:val="left" w:pos="2127"/>
        </w:tabs>
        <w:rPr>
          <w:rFonts w:ascii="Verdana" w:hAnsi="Verdana"/>
          <w:b/>
          <w:sz w:val="18"/>
          <w:szCs w:val="18"/>
        </w:rPr>
      </w:pPr>
      <w:r w:rsidRPr="00FF4FEE">
        <w:rPr>
          <w:rFonts w:ascii="Verdana" w:hAnsi="Verdana"/>
          <w:b/>
          <w:sz w:val="18"/>
          <w:szCs w:val="18"/>
        </w:rPr>
        <w:t>SiSense</w:t>
      </w:r>
      <w:r w:rsidR="000D408D" w:rsidRPr="00FF4FEE">
        <w:rPr>
          <w:rFonts w:ascii="Verdana" w:hAnsi="Verdana"/>
          <w:b/>
          <w:sz w:val="18"/>
          <w:szCs w:val="18"/>
        </w:rPr>
        <w:t xml:space="preserve"> </w:t>
      </w:r>
    </w:p>
    <w:p w:rsidR="008B5385" w:rsidRPr="00EA4687" w:rsidRDefault="00EA4687" w:rsidP="00EA4687">
      <w:pPr>
        <w:ind w:left="851"/>
        <w:rPr>
          <w:rFonts w:ascii="Verdana" w:hAnsi="Verdana"/>
          <w:color w:val="808080" w:themeColor="background1" w:themeShade="80"/>
          <w:sz w:val="18"/>
          <w:szCs w:val="18"/>
        </w:rPr>
      </w:pPr>
      <w:r w:rsidRPr="00EA4687">
        <w:rPr>
          <w:rFonts w:ascii="Verdana" w:hAnsi="Verdana"/>
          <w:color w:val="808080" w:themeColor="background1" w:themeShade="80"/>
          <w:sz w:val="18"/>
          <w:szCs w:val="18"/>
        </w:rPr>
        <w:t xml:space="preserve">This entry was </w:t>
      </w:r>
      <w:r w:rsidR="000D408D" w:rsidRPr="00EA4687">
        <w:rPr>
          <w:rFonts w:ascii="Verdana" w:hAnsi="Verdana"/>
          <w:color w:val="808080" w:themeColor="background1" w:themeShade="80"/>
          <w:sz w:val="18"/>
          <w:szCs w:val="18"/>
        </w:rPr>
        <w:t>based off of Literature</w:t>
      </w:r>
      <w:r w:rsidRPr="00EA4687">
        <w:rPr>
          <w:rFonts w:ascii="Verdana" w:hAnsi="Verdana"/>
          <w:color w:val="808080" w:themeColor="background1" w:themeShade="80"/>
          <w:sz w:val="18"/>
          <w:szCs w:val="18"/>
        </w:rPr>
        <w:t xml:space="preserve"> that promised a lot of features</w:t>
      </w:r>
      <w:r>
        <w:rPr>
          <w:rFonts w:ascii="Verdana" w:hAnsi="Verdana"/>
          <w:color w:val="808080" w:themeColor="background1" w:themeShade="80"/>
          <w:sz w:val="18"/>
          <w:szCs w:val="18"/>
        </w:rPr>
        <w:t xml:space="preserve"> that were attractive.</w:t>
      </w:r>
    </w:p>
    <w:p w:rsidR="00FF4FEE" w:rsidRPr="00FF4FEE" w:rsidRDefault="008B5385" w:rsidP="00FF4FEE">
      <w:pPr>
        <w:tabs>
          <w:tab w:val="left" w:pos="2127"/>
        </w:tabs>
        <w:rPr>
          <w:rFonts w:ascii="Verdana" w:hAnsi="Verdana"/>
          <w:b/>
          <w:sz w:val="18"/>
          <w:szCs w:val="18"/>
        </w:rPr>
      </w:pPr>
      <w:r w:rsidRPr="00FF4FEE">
        <w:rPr>
          <w:rFonts w:ascii="Verdana" w:hAnsi="Verdana"/>
          <w:b/>
          <w:sz w:val="18"/>
          <w:szCs w:val="18"/>
        </w:rPr>
        <w:t>Ezora</w:t>
      </w:r>
      <w:r w:rsidR="000D408D" w:rsidRPr="00FF4FEE">
        <w:rPr>
          <w:rFonts w:ascii="Verdana" w:hAnsi="Verdana"/>
          <w:b/>
          <w:sz w:val="18"/>
          <w:szCs w:val="18"/>
        </w:rPr>
        <w:t xml:space="preserve"> </w:t>
      </w:r>
    </w:p>
    <w:p w:rsidR="00AE5139" w:rsidRPr="00EA4687" w:rsidRDefault="00EA4687" w:rsidP="00EA4687">
      <w:pPr>
        <w:ind w:left="851"/>
        <w:rPr>
          <w:rFonts w:ascii="Verdana" w:hAnsi="Verdana"/>
          <w:color w:val="808080" w:themeColor="background1" w:themeShade="80"/>
          <w:sz w:val="18"/>
          <w:szCs w:val="18"/>
        </w:rPr>
      </w:pPr>
      <w:r>
        <w:rPr>
          <w:rFonts w:ascii="Verdana" w:hAnsi="Verdana"/>
          <w:color w:val="808080" w:themeColor="background1" w:themeShade="80"/>
          <w:sz w:val="18"/>
          <w:szCs w:val="18"/>
        </w:rPr>
        <w:t xml:space="preserve">This company </w:t>
      </w:r>
      <w:r w:rsidR="008B5385" w:rsidRPr="00EA4687">
        <w:rPr>
          <w:rFonts w:ascii="Verdana" w:hAnsi="Verdana"/>
          <w:color w:val="808080" w:themeColor="background1" w:themeShade="80"/>
          <w:sz w:val="18"/>
          <w:szCs w:val="18"/>
        </w:rPr>
        <w:t xml:space="preserve">approached </w:t>
      </w:r>
      <w:r w:rsidR="000D408D" w:rsidRPr="00EA4687">
        <w:rPr>
          <w:rFonts w:ascii="Verdana" w:hAnsi="Verdana"/>
          <w:color w:val="808080" w:themeColor="background1" w:themeShade="80"/>
          <w:sz w:val="18"/>
          <w:szCs w:val="18"/>
        </w:rPr>
        <w:t xml:space="preserve">Prometic </w:t>
      </w:r>
      <w:r>
        <w:rPr>
          <w:rFonts w:ascii="Verdana" w:hAnsi="Verdana"/>
          <w:color w:val="808080" w:themeColor="background1" w:themeShade="80"/>
          <w:sz w:val="18"/>
          <w:szCs w:val="18"/>
        </w:rPr>
        <w:t>suggesting that they would be able to provide the functionality required.</w:t>
      </w:r>
    </w:p>
    <w:p w:rsidR="008B5385" w:rsidRDefault="008B5385" w:rsidP="00AE5139">
      <w:pPr>
        <w:spacing w:before="480"/>
        <w:rPr>
          <w:rFonts w:ascii="Verdana" w:hAnsi="Verdana"/>
          <w:b/>
          <w:sz w:val="18"/>
          <w:szCs w:val="18"/>
        </w:rPr>
      </w:pPr>
      <w:r w:rsidRPr="000D408D">
        <w:rPr>
          <w:rFonts w:ascii="Verdana" w:hAnsi="Verdana"/>
          <w:b/>
          <w:sz w:val="18"/>
          <w:szCs w:val="18"/>
        </w:rPr>
        <w:t>Notable mentions that did not make the shortlist</w:t>
      </w:r>
    </w:p>
    <w:p w:rsidR="00EA4687" w:rsidRPr="00EA4687" w:rsidRDefault="00EA4687" w:rsidP="00EA4687">
      <w:pPr>
        <w:rPr>
          <w:rFonts w:ascii="Verdana" w:hAnsi="Verdana"/>
          <w:sz w:val="18"/>
          <w:szCs w:val="18"/>
        </w:rPr>
      </w:pPr>
    </w:p>
    <w:p w:rsidR="00FF4FEE" w:rsidRDefault="008B5385" w:rsidP="000D408D">
      <w:pPr>
        <w:tabs>
          <w:tab w:val="left" w:pos="2127"/>
        </w:tabs>
        <w:rPr>
          <w:rFonts w:ascii="Verdana" w:hAnsi="Verdana"/>
          <w:sz w:val="18"/>
          <w:szCs w:val="18"/>
        </w:rPr>
      </w:pPr>
      <w:r w:rsidRPr="00FF4FEE">
        <w:rPr>
          <w:rFonts w:ascii="Verdana" w:hAnsi="Verdana"/>
          <w:b/>
          <w:sz w:val="18"/>
          <w:szCs w:val="18"/>
        </w:rPr>
        <w:t>Microsoft</w:t>
      </w:r>
      <w:r w:rsidR="00EA4687">
        <w:rPr>
          <w:rFonts w:ascii="Verdana" w:hAnsi="Verdana"/>
          <w:b/>
          <w:sz w:val="18"/>
          <w:szCs w:val="18"/>
        </w:rPr>
        <w:t xml:space="preserve"> (SQL Reporting Services, Power BI)</w:t>
      </w:r>
    </w:p>
    <w:p w:rsidR="008B5385" w:rsidRPr="00EA4687" w:rsidRDefault="008B5385" w:rsidP="00EA4687">
      <w:pPr>
        <w:ind w:left="851"/>
        <w:rPr>
          <w:rFonts w:ascii="Verdana" w:hAnsi="Verdana"/>
          <w:color w:val="808080" w:themeColor="background1" w:themeShade="80"/>
          <w:sz w:val="18"/>
          <w:szCs w:val="18"/>
        </w:rPr>
      </w:pPr>
      <w:r w:rsidRPr="00EA4687">
        <w:rPr>
          <w:rFonts w:ascii="Verdana" w:hAnsi="Verdana"/>
          <w:color w:val="808080" w:themeColor="background1" w:themeShade="80"/>
          <w:sz w:val="18"/>
          <w:szCs w:val="18"/>
        </w:rPr>
        <w:t xml:space="preserve">Based off past experience, it was determined that the amount of work, money and staff required to implement and maintain a full Business Intelligence stack would not </w:t>
      </w:r>
      <w:r w:rsidR="000D408D" w:rsidRPr="00EA4687">
        <w:rPr>
          <w:rFonts w:ascii="Verdana" w:hAnsi="Verdana"/>
          <w:color w:val="808080" w:themeColor="background1" w:themeShade="80"/>
          <w:sz w:val="18"/>
          <w:szCs w:val="18"/>
        </w:rPr>
        <w:t>give enough return on investment</w:t>
      </w:r>
      <w:r w:rsidR="00EA4687" w:rsidRPr="00EA4687">
        <w:rPr>
          <w:rFonts w:ascii="Verdana" w:hAnsi="Verdana"/>
          <w:color w:val="808080" w:themeColor="background1" w:themeShade="80"/>
          <w:sz w:val="18"/>
          <w:szCs w:val="18"/>
        </w:rPr>
        <w:t xml:space="preserve"> for the company.</w:t>
      </w:r>
    </w:p>
    <w:p w:rsidR="00FF4FEE" w:rsidRDefault="008B5385" w:rsidP="000D408D">
      <w:pPr>
        <w:rPr>
          <w:rFonts w:ascii="Verdana" w:hAnsi="Verdana"/>
          <w:sz w:val="18"/>
          <w:szCs w:val="18"/>
        </w:rPr>
      </w:pPr>
      <w:r w:rsidRPr="00FF4FEE">
        <w:rPr>
          <w:rFonts w:ascii="Verdana" w:hAnsi="Verdana"/>
          <w:b/>
          <w:sz w:val="18"/>
          <w:szCs w:val="18"/>
        </w:rPr>
        <w:t>Syspro Dashboards</w:t>
      </w:r>
    </w:p>
    <w:p w:rsidR="008B5385" w:rsidRPr="00EA4687" w:rsidRDefault="008B5385" w:rsidP="00EA4687">
      <w:pPr>
        <w:ind w:left="851"/>
        <w:rPr>
          <w:rFonts w:ascii="Verdana" w:hAnsi="Verdana"/>
          <w:color w:val="808080" w:themeColor="background1" w:themeShade="80"/>
          <w:sz w:val="18"/>
          <w:szCs w:val="18"/>
        </w:rPr>
      </w:pPr>
      <w:r w:rsidRPr="00EA4687">
        <w:rPr>
          <w:rFonts w:ascii="Verdana" w:hAnsi="Verdana"/>
          <w:color w:val="808080" w:themeColor="background1" w:themeShade="80"/>
          <w:sz w:val="18"/>
          <w:szCs w:val="18"/>
        </w:rPr>
        <w:t>Dashboards as presented within Syspro are read only, not allowing interaction with the data or exporting to excel,</w:t>
      </w:r>
      <w:r w:rsidR="000D408D" w:rsidRPr="00EA4687">
        <w:rPr>
          <w:rFonts w:ascii="Verdana" w:hAnsi="Verdana"/>
          <w:color w:val="808080" w:themeColor="background1" w:themeShade="80"/>
          <w:sz w:val="18"/>
          <w:szCs w:val="18"/>
        </w:rPr>
        <w:t xml:space="preserve"> following discussions with K3 we don’t believe that the functionality meets requirements.</w:t>
      </w:r>
    </w:p>
    <w:p w:rsidR="00A25B12" w:rsidRDefault="00A25B12">
      <w:pPr>
        <w:rPr>
          <w:rFonts w:ascii="Verdana" w:hAnsi="Verdana"/>
          <w:sz w:val="18"/>
          <w:szCs w:val="18"/>
        </w:rPr>
      </w:pPr>
      <w:r>
        <w:rPr>
          <w:rFonts w:ascii="Verdana" w:hAnsi="Verdana"/>
          <w:sz w:val="18"/>
          <w:szCs w:val="18"/>
        </w:rPr>
        <w:br w:type="page"/>
      </w:r>
    </w:p>
    <w:p w:rsidR="00A21B81" w:rsidRPr="00AE5139" w:rsidRDefault="00682D2F" w:rsidP="00AE5139">
      <w:pPr>
        <w:spacing w:before="480"/>
        <w:rPr>
          <w:rFonts w:ascii="Verdana" w:hAnsi="Verdana"/>
          <w:b/>
          <w:sz w:val="18"/>
          <w:szCs w:val="18"/>
        </w:rPr>
      </w:pPr>
      <w:r w:rsidRPr="00AE5139">
        <w:rPr>
          <w:rFonts w:ascii="Verdana" w:hAnsi="Verdana"/>
          <w:b/>
          <w:sz w:val="18"/>
          <w:szCs w:val="18"/>
        </w:rPr>
        <w:lastRenderedPageBreak/>
        <w:t>Gartner Quadrant</w:t>
      </w:r>
    </w:p>
    <w:p w:rsidR="003E6F80" w:rsidRDefault="008B5385" w:rsidP="008B5385">
      <w:pPr>
        <w:rPr>
          <w:noProof/>
          <w:lang w:eastAsia="en-GB"/>
        </w:rPr>
      </w:pPr>
      <w:r w:rsidRPr="008B5385">
        <w:rPr>
          <w:noProof/>
          <w:lang w:eastAsia="en-GB"/>
        </w:rPr>
        <w:t xml:space="preserve">The Gartner Magic Quadrant (MQ) is a series of market research reports published by Gartner Inc., a US-based research and advisory firm. </w:t>
      </w:r>
      <w:r w:rsidR="000D408D">
        <w:rPr>
          <w:noProof/>
          <w:lang w:eastAsia="en-GB"/>
        </w:rPr>
        <w:t>T</w:t>
      </w:r>
      <w:r w:rsidRPr="008B5385">
        <w:rPr>
          <w:noProof/>
          <w:lang w:eastAsia="en-GB"/>
        </w:rPr>
        <w:t>he Magic Quadrant aims to provide a qualitative analysis into a market and its direction, maturity and participants.</w:t>
      </w:r>
    </w:p>
    <w:p w:rsidR="008B5385" w:rsidRDefault="00A25B12" w:rsidP="00682D2F">
      <w:pPr>
        <w:jc w:val="center"/>
      </w:pPr>
      <w:r>
        <w:rPr>
          <w:noProof/>
          <w:lang w:eastAsia="en-GB"/>
        </w:rPr>
        <w:drawing>
          <wp:anchor distT="0" distB="0" distL="114300" distR="114300" simplePos="0" relativeHeight="251658240" behindDoc="0" locked="0" layoutInCell="1" allowOverlap="1" wp14:anchorId="4C7E72BA" wp14:editId="2A041BC5">
            <wp:simplePos x="0" y="0"/>
            <wp:positionH relativeFrom="margin">
              <wp:align>center</wp:align>
            </wp:positionH>
            <wp:positionV relativeFrom="margin">
              <wp:posOffset>1320800</wp:posOffset>
            </wp:positionV>
            <wp:extent cx="6538595" cy="2267585"/>
            <wp:effectExtent l="0" t="0" r="0" b="0"/>
            <wp:wrapSquare wrapText="bothSides"/>
            <wp:docPr id="3" name="Picture 3" descr="C:\Users\cjohnson\AppData\Local\Temp\SNAGHTML73c3f7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johnson\AppData\Local\Temp\SNAGHTML73c3f73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8595" cy="2267585"/>
                    </a:xfrm>
                    <a:prstGeom prst="rect">
                      <a:avLst/>
                    </a:prstGeom>
                    <a:noFill/>
                    <a:ln>
                      <a:noFill/>
                    </a:ln>
                  </pic:spPr>
                </pic:pic>
              </a:graphicData>
            </a:graphic>
          </wp:anchor>
        </w:drawing>
      </w:r>
      <w:r w:rsidR="008B5385">
        <w:t>Here are the last three years of Magic Quadrants for BI &amp; Analytics Platforms.</w:t>
      </w:r>
    </w:p>
    <w:p w:rsidR="00EA4687" w:rsidRDefault="00EA4687">
      <w:r>
        <w:br w:type="page"/>
      </w:r>
    </w:p>
    <w:p w:rsidR="00A25B12" w:rsidRPr="00AE5139" w:rsidRDefault="00A25B12" w:rsidP="00AE5139">
      <w:pPr>
        <w:spacing w:before="480"/>
        <w:rPr>
          <w:rFonts w:ascii="Verdana" w:hAnsi="Verdana"/>
          <w:b/>
          <w:sz w:val="18"/>
          <w:szCs w:val="18"/>
        </w:rPr>
      </w:pPr>
      <w:r w:rsidRPr="00AE5139">
        <w:rPr>
          <w:rFonts w:ascii="Verdana" w:hAnsi="Verdana"/>
          <w:b/>
          <w:sz w:val="18"/>
          <w:szCs w:val="18"/>
        </w:rPr>
        <w:lastRenderedPageBreak/>
        <w:t>Supplier Descriptions</w:t>
      </w:r>
    </w:p>
    <w:p w:rsidR="00A25B12" w:rsidRPr="00761FCD" w:rsidRDefault="00A25B12" w:rsidP="00A25B12">
      <w:pPr>
        <w:rPr>
          <w:rFonts w:ascii="Verdana" w:hAnsi="Verdana"/>
          <w:b/>
          <w:color w:val="BF8F00" w:themeColor="accent4" w:themeShade="BF"/>
          <w:sz w:val="18"/>
          <w:szCs w:val="18"/>
        </w:rPr>
      </w:pPr>
      <w:r w:rsidRPr="00761FCD">
        <w:rPr>
          <w:rFonts w:ascii="Verdana" w:eastAsia="Times New Roman" w:hAnsi="Verdana" w:cs="Helvetica"/>
          <w:color w:val="000000"/>
          <w:sz w:val="18"/>
          <w:szCs w:val="18"/>
          <w:lang w:eastAsia="en-GB"/>
        </w:rPr>
        <w:t xml:space="preserve">These descriptions are copied from </w:t>
      </w:r>
      <w:r>
        <w:rPr>
          <w:rFonts w:ascii="Verdana" w:eastAsia="Times New Roman" w:hAnsi="Verdana" w:cs="Helvetica"/>
          <w:color w:val="000000"/>
          <w:sz w:val="18"/>
          <w:szCs w:val="18"/>
          <w:lang w:eastAsia="en-GB"/>
        </w:rPr>
        <w:t>the “</w:t>
      </w:r>
      <w:r w:rsidRPr="00761FCD">
        <w:rPr>
          <w:rFonts w:ascii="Verdana" w:eastAsia="Times New Roman" w:hAnsi="Verdana" w:cs="Helvetica"/>
          <w:color w:val="000000"/>
          <w:sz w:val="18"/>
          <w:szCs w:val="18"/>
          <w:lang w:eastAsia="en-GB"/>
        </w:rPr>
        <w:t>Magic Quadrant for Business Intelligence and Analytics Platforms</w:t>
      </w:r>
      <w:r>
        <w:rPr>
          <w:rFonts w:ascii="Verdana" w:eastAsia="Times New Roman" w:hAnsi="Verdana" w:cs="Helvetica"/>
          <w:color w:val="000000"/>
          <w:sz w:val="18"/>
          <w:szCs w:val="18"/>
          <w:lang w:eastAsia="en-GB"/>
        </w:rPr>
        <w:t>” By Gartner 2016.</w:t>
      </w:r>
    </w:p>
    <w:p w:rsidR="00A25B12" w:rsidRPr="003E6F80" w:rsidRDefault="00A25B12" w:rsidP="00A25B12">
      <w:pPr>
        <w:rPr>
          <w:b/>
          <w:color w:val="BF8F00" w:themeColor="accent4" w:themeShade="BF"/>
        </w:rPr>
      </w:pPr>
      <w:r>
        <w:rPr>
          <w:b/>
          <w:color w:val="BF8F00" w:themeColor="accent4" w:themeShade="BF"/>
        </w:rPr>
        <w:t>Qlik</w:t>
      </w:r>
    </w:p>
    <w:p w:rsidR="00A25B12" w:rsidRPr="00761FCD" w:rsidRDefault="00A25B12" w:rsidP="00A25B12">
      <w:pPr>
        <w:shd w:val="clear" w:color="auto" w:fill="FFFFFF"/>
        <w:spacing w:after="171" w:line="300" w:lineRule="atLeast"/>
        <w:rPr>
          <w:rFonts w:ascii="Verdana" w:eastAsia="Times New Roman" w:hAnsi="Verdana" w:cs="Helvetica"/>
          <w:color w:val="000000"/>
          <w:sz w:val="18"/>
          <w:szCs w:val="18"/>
          <w:lang w:eastAsia="en-GB"/>
        </w:rPr>
      </w:pPr>
      <w:r w:rsidRPr="00761FCD">
        <w:rPr>
          <w:rFonts w:ascii="Verdana" w:eastAsia="Times New Roman" w:hAnsi="Verdana" w:cs="Helvetica"/>
          <w:color w:val="000000"/>
          <w:sz w:val="18"/>
          <w:szCs w:val="18"/>
          <w:lang w:eastAsia="en-GB"/>
        </w:rPr>
        <w:t>Qlik offers governed data discovery and analytics via its two primary products: QlikView and Qlik Sense. Its in-memory engine and associative analytics allow users to see patterns in data in ways not readily achievable with straight SQL. Both QlikView and Qlik Sense are often deployed by lines of business as well as by centralized BI teams that are building applications for governed data discovery. Qlik Sense was officially released in September 2014, based on modern APIs and an improved interface, and became the vendor's lead product for new customers in 2015. Qlik Sense Cloud and Qlik Data Market were also released in 2015. Qlik Analytics Platform (QAP) is a solution for developers to build and embed content using the same redesigned engine and Web services APIs upon which the vendor built Qlik Sense. QlikView and Qlik Sense customer experience scores were considered in this evaluation, but Qlik Sense was the primary focus for our product evaluation.</w:t>
      </w:r>
    </w:p>
    <w:p w:rsidR="00A25B12" w:rsidRPr="00761FCD" w:rsidRDefault="00A25B12" w:rsidP="00A25B12">
      <w:pPr>
        <w:shd w:val="clear" w:color="auto" w:fill="FFFFFF"/>
        <w:spacing w:after="171" w:line="300" w:lineRule="atLeast"/>
        <w:rPr>
          <w:rFonts w:ascii="Verdana" w:eastAsia="Times New Roman" w:hAnsi="Verdana" w:cs="Helvetica"/>
          <w:color w:val="000000"/>
          <w:sz w:val="18"/>
          <w:szCs w:val="18"/>
          <w:lang w:eastAsia="en-GB"/>
        </w:rPr>
      </w:pPr>
      <w:r w:rsidRPr="00761FCD">
        <w:rPr>
          <w:rFonts w:ascii="Verdana" w:eastAsia="Times New Roman" w:hAnsi="Verdana" w:cs="Helvetica"/>
          <w:color w:val="000000"/>
          <w:sz w:val="18"/>
          <w:szCs w:val="18"/>
          <w:lang w:eastAsia="en-GB"/>
        </w:rPr>
        <w:t>Qlik is positioned in the Leaders quadrant, driven by a robust product and high customer experience scores (based on an assessment of Qlik Sense). Its market execution has been tempered by confusion in the marketplace around QlikView and Qlik Sense. This should improve in 2016, with a stronger product, changes in executive leadership and clearer messaging, although its strong partner network may hinder execution of the new positioning of Qlik Sense as the vendor's lead product. The key components of Qlik's overall vision — a marketplace, governed data discovery with users able to readily promote content, and increasingly smart data preparation — position it as one of the most complete solutions.</w:t>
      </w:r>
    </w:p>
    <w:p w:rsidR="00AE5139" w:rsidRPr="003E6F80" w:rsidRDefault="00AE5139" w:rsidP="00AE5139">
      <w:pPr>
        <w:rPr>
          <w:b/>
          <w:color w:val="BF8F00" w:themeColor="accent4" w:themeShade="BF"/>
        </w:rPr>
      </w:pPr>
      <w:r>
        <w:rPr>
          <w:b/>
          <w:color w:val="BF8F00" w:themeColor="accent4" w:themeShade="BF"/>
        </w:rPr>
        <w:t>Qlik</w:t>
      </w:r>
    </w:p>
    <w:p w:rsidR="00A25B12" w:rsidRPr="00AE5139" w:rsidRDefault="00A25B12" w:rsidP="00AE5139">
      <w:pPr>
        <w:spacing w:before="480"/>
        <w:rPr>
          <w:rFonts w:ascii="Verdana" w:hAnsi="Verdana"/>
          <w:b/>
          <w:sz w:val="18"/>
          <w:szCs w:val="18"/>
        </w:rPr>
      </w:pPr>
      <w:r w:rsidRPr="00AE5139">
        <w:rPr>
          <w:rFonts w:ascii="Verdana" w:hAnsi="Verdana"/>
          <w:b/>
          <w:sz w:val="18"/>
          <w:szCs w:val="18"/>
        </w:rPr>
        <w:t>Strengths</w:t>
      </w:r>
    </w:p>
    <w:p w:rsidR="00A25B12" w:rsidRPr="00761FCD" w:rsidRDefault="00A25B12" w:rsidP="00A25B12">
      <w:pPr>
        <w:numPr>
          <w:ilvl w:val="0"/>
          <w:numId w:val="4"/>
        </w:numPr>
        <w:shd w:val="clear" w:color="auto" w:fill="FFFFFF"/>
        <w:spacing w:after="171" w:line="343" w:lineRule="atLeast"/>
        <w:ind w:left="480"/>
        <w:rPr>
          <w:rFonts w:ascii="Verdana" w:eastAsia="Times New Roman" w:hAnsi="Verdana" w:cs="Helvetica"/>
          <w:color w:val="000000"/>
          <w:sz w:val="18"/>
          <w:szCs w:val="18"/>
          <w:lang w:eastAsia="en-GB"/>
        </w:rPr>
      </w:pPr>
      <w:r w:rsidRPr="00761FCD">
        <w:rPr>
          <w:rFonts w:ascii="Verdana" w:eastAsia="Times New Roman" w:hAnsi="Verdana" w:cs="Helvetica"/>
          <w:color w:val="000000"/>
          <w:sz w:val="18"/>
          <w:szCs w:val="18"/>
          <w:lang w:eastAsia="en-GB"/>
        </w:rPr>
        <w:t>Qlik is highly rated for ease of use, complexity of analysis and business benefits (according to its reference customers). Compared with its chief competitors, Tableau and Microsoft, Qlik scores significantly higher on complexity of analysis — which we attribute to its stronger ability to support multiple data sources, a robust calculation engine and associative filtering and search.</w:t>
      </w:r>
    </w:p>
    <w:p w:rsidR="00A25B12" w:rsidRPr="00761FCD" w:rsidRDefault="00A25B12" w:rsidP="00A25B12">
      <w:pPr>
        <w:numPr>
          <w:ilvl w:val="0"/>
          <w:numId w:val="4"/>
        </w:numPr>
        <w:shd w:val="clear" w:color="auto" w:fill="FFFFFF"/>
        <w:spacing w:after="171" w:line="343" w:lineRule="atLeast"/>
        <w:ind w:left="480"/>
        <w:rPr>
          <w:rFonts w:ascii="Verdana" w:eastAsia="Times New Roman" w:hAnsi="Verdana" w:cs="Helvetica"/>
          <w:color w:val="000000"/>
          <w:sz w:val="18"/>
          <w:szCs w:val="18"/>
          <w:lang w:eastAsia="en-GB"/>
        </w:rPr>
      </w:pPr>
      <w:r w:rsidRPr="00761FCD">
        <w:rPr>
          <w:rFonts w:ascii="Verdana" w:eastAsia="Times New Roman" w:hAnsi="Verdana" w:cs="Helvetica"/>
          <w:color w:val="000000"/>
          <w:sz w:val="18"/>
          <w:szCs w:val="18"/>
          <w:lang w:eastAsia="en-GB"/>
        </w:rPr>
        <w:t>With a modern BI architecture, power users may become the predominant content developers, instead of IT developers. In this regard, user enablement is more important as users need just-in-time training, online tutorials and community-based resources to support them. Qlik scored in the top quartile (of this Magic Quadrant's vendors) for user enablement. This score should improve further in 2016, because Qlik recently introduced its Qlik Continuous Classroom.</w:t>
      </w:r>
    </w:p>
    <w:p w:rsidR="00A25B12" w:rsidRPr="00761FCD" w:rsidRDefault="00A25B12" w:rsidP="00A25B12">
      <w:pPr>
        <w:numPr>
          <w:ilvl w:val="0"/>
          <w:numId w:val="4"/>
        </w:numPr>
        <w:shd w:val="clear" w:color="auto" w:fill="FFFFFF"/>
        <w:spacing w:after="171" w:line="343" w:lineRule="atLeast"/>
        <w:ind w:left="480"/>
        <w:rPr>
          <w:rFonts w:ascii="Verdana" w:eastAsia="Times New Roman" w:hAnsi="Verdana" w:cs="Helvetica"/>
          <w:color w:val="000000"/>
          <w:sz w:val="18"/>
          <w:szCs w:val="18"/>
          <w:lang w:eastAsia="en-GB"/>
        </w:rPr>
      </w:pPr>
      <w:r w:rsidRPr="00761FCD">
        <w:rPr>
          <w:rFonts w:ascii="Verdana" w:eastAsia="Times New Roman" w:hAnsi="Verdana" w:cs="Helvetica"/>
          <w:color w:val="000000"/>
          <w:sz w:val="18"/>
          <w:szCs w:val="18"/>
          <w:lang w:eastAsia="en-GB"/>
        </w:rPr>
        <w:t>With a rapid implementation approach and an in-memory engine that can handle complex data sources and applications, Qlik scored in the top third for product success. In this regard, Qlik can be used as an extension to a data warehouse or as a data mart for customers that lack a data warehouse. This vendor has continued to introduce smarts into the product to simplify the data load and modelling process. Customers most often choose Qlik for its ease of use, functionality and performance.</w:t>
      </w:r>
    </w:p>
    <w:p w:rsidR="00A25B12" w:rsidRPr="00EA4687" w:rsidRDefault="00A25B12" w:rsidP="002360ED">
      <w:pPr>
        <w:numPr>
          <w:ilvl w:val="0"/>
          <w:numId w:val="4"/>
        </w:numPr>
        <w:shd w:val="clear" w:color="auto" w:fill="FFFFFF"/>
        <w:spacing w:after="171" w:line="343" w:lineRule="atLeast"/>
        <w:ind w:left="480"/>
        <w:rPr>
          <w:rFonts w:ascii="Verdana" w:eastAsia="Times New Roman" w:hAnsi="Verdana" w:cs="Helvetica"/>
          <w:color w:val="000000"/>
          <w:sz w:val="18"/>
          <w:szCs w:val="18"/>
          <w:lang w:eastAsia="en-GB"/>
        </w:rPr>
      </w:pPr>
      <w:r w:rsidRPr="00EA4687">
        <w:rPr>
          <w:rFonts w:ascii="Verdana" w:eastAsia="Times New Roman" w:hAnsi="Verdana" w:cs="Helvetica"/>
          <w:color w:val="000000"/>
          <w:sz w:val="18"/>
          <w:szCs w:val="18"/>
          <w:lang w:eastAsia="en-GB"/>
        </w:rPr>
        <w:t>Qlik's strong partner network (of more than 1,700) across multiple geographies is a key ingredient in ensuring customer success, which improved in 2015. Product success also improved significantly this year, which can most likely be attributed to a more mature product and improved partner enablement.</w:t>
      </w:r>
      <w:r w:rsidRPr="00EA4687">
        <w:rPr>
          <w:rFonts w:ascii="Verdana" w:eastAsia="Times New Roman" w:hAnsi="Verdana" w:cs="Helvetica"/>
          <w:color w:val="000000"/>
          <w:sz w:val="18"/>
          <w:szCs w:val="18"/>
          <w:lang w:eastAsia="en-GB"/>
        </w:rPr>
        <w:br w:type="page"/>
      </w:r>
    </w:p>
    <w:p w:rsidR="00A25B12" w:rsidRPr="003E6F80" w:rsidRDefault="00A25B12" w:rsidP="00A25B12">
      <w:pPr>
        <w:rPr>
          <w:b/>
          <w:color w:val="BF8F00" w:themeColor="accent4" w:themeShade="BF"/>
        </w:rPr>
      </w:pPr>
      <w:r>
        <w:rPr>
          <w:b/>
          <w:color w:val="BF8F00" w:themeColor="accent4" w:themeShade="BF"/>
        </w:rPr>
        <w:lastRenderedPageBreak/>
        <w:t>Qlik</w:t>
      </w:r>
    </w:p>
    <w:p w:rsidR="00A25B12" w:rsidRPr="00AE5139" w:rsidRDefault="00A25B12" w:rsidP="00AE5139">
      <w:pPr>
        <w:spacing w:before="480"/>
        <w:rPr>
          <w:rFonts w:ascii="Verdana" w:hAnsi="Verdana"/>
          <w:b/>
          <w:sz w:val="18"/>
          <w:szCs w:val="18"/>
        </w:rPr>
      </w:pPr>
      <w:r w:rsidRPr="00AE5139">
        <w:rPr>
          <w:rFonts w:ascii="Verdana" w:hAnsi="Verdana"/>
          <w:b/>
          <w:sz w:val="18"/>
          <w:szCs w:val="18"/>
        </w:rPr>
        <w:t>Cautions</w:t>
      </w:r>
    </w:p>
    <w:p w:rsidR="00A25B12" w:rsidRPr="00761FCD" w:rsidRDefault="00A25B12" w:rsidP="00A25B12">
      <w:pPr>
        <w:numPr>
          <w:ilvl w:val="0"/>
          <w:numId w:val="5"/>
        </w:numPr>
        <w:shd w:val="clear" w:color="auto" w:fill="FFFFFF"/>
        <w:spacing w:after="171" w:line="343" w:lineRule="atLeast"/>
        <w:ind w:left="480"/>
        <w:rPr>
          <w:rFonts w:ascii="Verdana" w:eastAsia="Times New Roman" w:hAnsi="Verdana" w:cs="Helvetica"/>
          <w:color w:val="000000"/>
          <w:sz w:val="18"/>
          <w:szCs w:val="18"/>
          <w:lang w:eastAsia="en-GB"/>
        </w:rPr>
      </w:pPr>
      <w:r w:rsidRPr="00761FCD">
        <w:rPr>
          <w:rFonts w:ascii="Verdana" w:eastAsia="Times New Roman" w:hAnsi="Verdana" w:cs="Helvetica"/>
          <w:color w:val="000000"/>
          <w:sz w:val="18"/>
          <w:szCs w:val="18"/>
          <w:lang w:eastAsia="en-GB"/>
        </w:rPr>
        <w:t>Cost of software was cited as a barrier to adoption by 29% of Qlik's reference customers, putting it in the top quartile for this barrier. Qlik Sense uses token-based pricing, which closely aligns to a named user but with some concurrency supported. The degree to which Qlik is considered expensive depends on the point of comparison. Based on user reference responses from last year's Magic Quadrant, Qlik's licensing is competitively priced relative to Tableau and is less costly than that of the mega vendors. However, in larger deployments (of more than 500 users), its pricing is 70% higher than chief competitor Tableau and almost double Microsoft's three-year license fee. Recent contract reviews by Gartner do show increased flexibility in negotiating terms for larger deployments.</w:t>
      </w:r>
    </w:p>
    <w:p w:rsidR="00A25B12" w:rsidRPr="00761FCD" w:rsidRDefault="00A25B12" w:rsidP="00A25B12">
      <w:pPr>
        <w:numPr>
          <w:ilvl w:val="0"/>
          <w:numId w:val="5"/>
        </w:numPr>
        <w:shd w:val="clear" w:color="auto" w:fill="FFFFFF"/>
        <w:spacing w:after="171" w:line="343" w:lineRule="atLeast"/>
        <w:ind w:left="480"/>
        <w:rPr>
          <w:rFonts w:ascii="Verdana" w:eastAsia="Times New Roman" w:hAnsi="Verdana" w:cs="Helvetica"/>
          <w:color w:val="000000"/>
          <w:sz w:val="18"/>
          <w:szCs w:val="18"/>
          <w:lang w:eastAsia="en-GB"/>
        </w:rPr>
      </w:pPr>
      <w:r w:rsidRPr="00761FCD">
        <w:rPr>
          <w:rFonts w:ascii="Verdana" w:eastAsia="Times New Roman" w:hAnsi="Verdana" w:cs="Helvetica"/>
          <w:color w:val="000000"/>
          <w:sz w:val="18"/>
          <w:szCs w:val="18"/>
          <w:lang w:eastAsia="en-GB"/>
        </w:rPr>
        <w:t>Qlik scored slightly below average for customer support (which includes level of expertise, response time and time to resolve). There has, however, been a slight improvement over last year's support scores. Qlik also recently introduced Proactive Support, in which it transparently collects data from customer log files to proactively look for performance issues or events that may impact the server.</w:t>
      </w:r>
    </w:p>
    <w:p w:rsidR="00A25B12" w:rsidRPr="00761FCD" w:rsidRDefault="00A25B12" w:rsidP="00A25B12">
      <w:pPr>
        <w:numPr>
          <w:ilvl w:val="0"/>
          <w:numId w:val="5"/>
        </w:numPr>
        <w:shd w:val="clear" w:color="auto" w:fill="FFFFFF"/>
        <w:spacing w:after="171" w:line="343" w:lineRule="atLeast"/>
        <w:ind w:left="480"/>
        <w:rPr>
          <w:rFonts w:ascii="Verdana" w:eastAsia="Times New Roman" w:hAnsi="Verdana" w:cs="Helvetica"/>
          <w:color w:val="000000"/>
          <w:sz w:val="18"/>
          <w:szCs w:val="18"/>
          <w:lang w:eastAsia="en-GB"/>
        </w:rPr>
      </w:pPr>
      <w:r w:rsidRPr="00761FCD">
        <w:rPr>
          <w:rFonts w:ascii="Verdana" w:eastAsia="Times New Roman" w:hAnsi="Verdana" w:cs="Helvetica"/>
          <w:color w:val="000000"/>
          <w:sz w:val="18"/>
          <w:szCs w:val="18"/>
          <w:lang w:eastAsia="en-GB"/>
        </w:rPr>
        <w:t>Twenty-three percent of Qlik's reference customers cited absent or weak functionality as a platform problem, indicating that Qlik Sense still has some functionality gaps to address — most notably in terms of mobile, advanced analytics, scheduling and collaboration. Qlik has been slow to enter the cloud market directly, relying on its partners for cloud deployments. While Qlik Sense Cloud was introduced in 2015, the current version only provides limited application sharing and authoring for free. A per fee version, Qlik Sense Cloud Plus, was recently introduced for up to 10GB of storage per user. Qlik Sense Enterprise Cloud, with greater administrative control over provisioning users and storage, will be released in stages (beginning in 2016).</w:t>
      </w:r>
    </w:p>
    <w:p w:rsidR="00A25B12" w:rsidRPr="00761FCD" w:rsidRDefault="00A25B12" w:rsidP="00A25B12">
      <w:pPr>
        <w:rPr>
          <w:rFonts w:ascii="Verdana" w:hAnsi="Verdana"/>
          <w:sz w:val="18"/>
          <w:szCs w:val="18"/>
        </w:rPr>
      </w:pPr>
    </w:p>
    <w:p w:rsidR="00A25B12" w:rsidRDefault="00A25B12" w:rsidP="00A25B12">
      <w:pPr>
        <w:rPr>
          <w:b/>
          <w:color w:val="808080" w:themeColor="background1" w:themeShade="80"/>
        </w:rPr>
      </w:pPr>
      <w:r>
        <w:rPr>
          <w:b/>
          <w:color w:val="808080" w:themeColor="background1" w:themeShade="80"/>
        </w:rPr>
        <w:br w:type="page"/>
      </w:r>
    </w:p>
    <w:p w:rsidR="00A25B12" w:rsidRDefault="00A25B12" w:rsidP="00A25B12">
      <w:pPr>
        <w:rPr>
          <w:b/>
          <w:color w:val="808080" w:themeColor="background1" w:themeShade="80"/>
        </w:rPr>
      </w:pPr>
      <w:r w:rsidRPr="004F1EEB">
        <w:rPr>
          <w:b/>
          <w:color w:val="808080" w:themeColor="background1" w:themeShade="80"/>
        </w:rPr>
        <w:lastRenderedPageBreak/>
        <w:t>Tableau</w:t>
      </w:r>
    </w:p>
    <w:p w:rsidR="00A25B12" w:rsidRPr="00761FCD" w:rsidRDefault="00A25B12" w:rsidP="00A25B12">
      <w:pPr>
        <w:pStyle w:val="NormalWeb"/>
        <w:shd w:val="clear" w:color="auto" w:fill="FFFFFF"/>
        <w:spacing w:before="0" w:beforeAutospacing="0" w:after="171" w:afterAutospacing="0" w:line="300" w:lineRule="atLeast"/>
        <w:rPr>
          <w:rFonts w:ascii="Verdana" w:hAnsi="Verdana" w:cs="Helvetica"/>
          <w:color w:val="000000"/>
          <w:sz w:val="18"/>
          <w:szCs w:val="18"/>
        </w:rPr>
      </w:pPr>
      <w:r w:rsidRPr="00761FCD">
        <w:rPr>
          <w:rFonts w:ascii="Verdana" w:hAnsi="Verdana" w:cs="Helvetica"/>
          <w:color w:val="000000"/>
          <w:sz w:val="18"/>
          <w:szCs w:val="18"/>
        </w:rPr>
        <w:t>Tableau offers highly interactive and intuitive data discovery products that enable business users to easily access, prepare and analyse their data without the need for coding. Since its inception, Tableau has been sharply focused on enhancing the analytic workflow experience for users — with ease of use being the primary goal of much of its product development efforts. Tableau's philosophy has been proven to appeal to business buyers and has served as the foundation for the "land-and-expand" strategy that has fuelled much of its impressive growth and market disruption.</w:t>
      </w:r>
    </w:p>
    <w:p w:rsidR="00A25B12" w:rsidRPr="00761FCD" w:rsidRDefault="00A25B12" w:rsidP="00A25B12">
      <w:pPr>
        <w:pStyle w:val="NormalWeb"/>
        <w:shd w:val="clear" w:color="auto" w:fill="FFFFFF"/>
        <w:spacing w:before="0" w:beforeAutospacing="0" w:after="171" w:afterAutospacing="0" w:line="300" w:lineRule="atLeast"/>
        <w:rPr>
          <w:rFonts w:ascii="Verdana" w:hAnsi="Verdana" w:cs="Helvetica"/>
          <w:color w:val="000000"/>
          <w:sz w:val="18"/>
          <w:szCs w:val="18"/>
        </w:rPr>
      </w:pPr>
      <w:r w:rsidRPr="00761FCD">
        <w:rPr>
          <w:rFonts w:ascii="Verdana" w:hAnsi="Verdana" w:cs="Helvetica"/>
          <w:color w:val="000000"/>
          <w:sz w:val="18"/>
          <w:szCs w:val="18"/>
        </w:rPr>
        <w:t>Tableau is one of three vendors positioned in the Leaders quadrant this year. Despite increased pressure in 2015 from a growing number of competitors, Tableau has continued to execute and expand in organizations and win net new business to maintain its growth rate. Tableau's efforts to build product awareness and win mind share globally have contributed to its Completeness of Vision, in addition to an increased focus on smart data preparation and smart data discovery capabilities on the product roadmap.</w:t>
      </w:r>
    </w:p>
    <w:p w:rsidR="00A25B12" w:rsidRPr="00AE5139" w:rsidRDefault="00A25B12" w:rsidP="00AE5139">
      <w:pPr>
        <w:spacing w:before="480"/>
        <w:rPr>
          <w:rFonts w:ascii="Verdana" w:hAnsi="Verdana"/>
          <w:b/>
          <w:sz w:val="18"/>
          <w:szCs w:val="18"/>
        </w:rPr>
      </w:pPr>
      <w:r w:rsidRPr="00AE5139">
        <w:rPr>
          <w:rFonts w:ascii="Verdana" w:hAnsi="Verdana"/>
          <w:b/>
          <w:sz w:val="18"/>
          <w:szCs w:val="18"/>
        </w:rPr>
        <w:t>Strengths</w:t>
      </w:r>
    </w:p>
    <w:p w:rsidR="00A25B12" w:rsidRPr="00761FCD" w:rsidRDefault="00A25B12" w:rsidP="00A25B12">
      <w:pPr>
        <w:pStyle w:val="NormalWeb"/>
        <w:numPr>
          <w:ilvl w:val="0"/>
          <w:numId w:val="6"/>
        </w:numPr>
        <w:shd w:val="clear" w:color="auto" w:fill="FFFFFF"/>
        <w:spacing w:before="0" w:beforeAutospacing="0" w:after="171" w:afterAutospacing="0" w:line="343" w:lineRule="atLeast"/>
        <w:ind w:left="480"/>
        <w:rPr>
          <w:rFonts w:ascii="Verdana" w:hAnsi="Verdana" w:cs="Helvetica"/>
          <w:color w:val="000000"/>
          <w:sz w:val="18"/>
          <w:szCs w:val="18"/>
        </w:rPr>
      </w:pPr>
      <w:r w:rsidRPr="00761FCD">
        <w:rPr>
          <w:rFonts w:ascii="Verdana" w:hAnsi="Verdana" w:cs="Helvetica"/>
          <w:color w:val="000000"/>
          <w:sz w:val="18"/>
          <w:szCs w:val="18"/>
        </w:rPr>
        <w:t>Tableau continues to execute better than any vendor in the BI market and its land-and-expand sales model has performed extremely well, resulting in a dramatic increase in large enterprise deals — many of which started out as small desktop deployments that grew organically over time within organizations. Tableau has the third-largest average deployment size of all the vendors included in this Magic Quadrant — at 1,927 users — driven by 42% of organizations reporting average deployments of more than 1,000 users (which probably reflects the approach that Tableau has taken of leveraging an underlying data warehouse if one exists).</w:t>
      </w:r>
    </w:p>
    <w:p w:rsidR="00A25B12" w:rsidRPr="00761FCD" w:rsidRDefault="00A25B12" w:rsidP="00A25B12">
      <w:pPr>
        <w:pStyle w:val="NormalWeb"/>
        <w:numPr>
          <w:ilvl w:val="0"/>
          <w:numId w:val="6"/>
        </w:numPr>
        <w:shd w:val="clear" w:color="auto" w:fill="FFFFFF"/>
        <w:spacing w:before="0" w:beforeAutospacing="0" w:after="171" w:afterAutospacing="0" w:line="343" w:lineRule="atLeast"/>
        <w:ind w:left="480"/>
        <w:rPr>
          <w:rFonts w:ascii="Verdana" w:hAnsi="Verdana" w:cs="Helvetica"/>
          <w:color w:val="000000"/>
          <w:sz w:val="18"/>
          <w:szCs w:val="18"/>
        </w:rPr>
      </w:pPr>
      <w:r w:rsidRPr="00761FCD">
        <w:rPr>
          <w:rFonts w:ascii="Verdana" w:hAnsi="Verdana" w:cs="Helvetica"/>
          <w:color w:val="000000"/>
          <w:sz w:val="18"/>
          <w:szCs w:val="18"/>
        </w:rPr>
        <w:t>A core strength of Tableau is its versatility, both in terms of deployment options across cloud and on-premises as well as the use cases it can be deployed against. According to the reference survey, there are as many deployments of Tableau supporting centralized BI provisioning as there are for decentralized analytics. Some organizations prefer to use Tableau to empower centralized teams to provision content for consumers in an agile and iterative manner, while others adopt more of a hands-off approach and enable completely decentralized analysis by business users. In response to best practices to strike a balance between the stability and consistency that comes with centralization and the agility offered by decentralization, Tableau continues to promote its Drive methodology — which probably contributed to the high percentage of governed data discovery use cases cited by its survey references.</w:t>
      </w:r>
    </w:p>
    <w:p w:rsidR="00A25B12" w:rsidRPr="00761FCD" w:rsidRDefault="00A25B12" w:rsidP="00A25B12">
      <w:pPr>
        <w:pStyle w:val="NormalWeb"/>
        <w:numPr>
          <w:ilvl w:val="0"/>
          <w:numId w:val="6"/>
        </w:numPr>
        <w:shd w:val="clear" w:color="auto" w:fill="FFFFFF"/>
        <w:spacing w:before="0" w:beforeAutospacing="0" w:after="171" w:afterAutospacing="0" w:line="343" w:lineRule="atLeast"/>
        <w:ind w:left="480"/>
        <w:rPr>
          <w:rFonts w:ascii="Verdana" w:hAnsi="Verdana" w:cs="Helvetica"/>
          <w:color w:val="000000"/>
          <w:sz w:val="18"/>
          <w:szCs w:val="18"/>
        </w:rPr>
      </w:pPr>
      <w:r w:rsidRPr="00761FCD">
        <w:rPr>
          <w:rFonts w:ascii="Verdana" w:hAnsi="Verdana" w:cs="Helvetica"/>
          <w:color w:val="000000"/>
          <w:sz w:val="18"/>
          <w:szCs w:val="18"/>
        </w:rPr>
        <w:t>Tableau's focus on making its customers successful is evident in its top overall rating for customer enablement. Tableau offers a vast array of learning options — including online tutorials, webinars and hands-on classroom-based training — to educate and empower its users, which has increased the number of skilled Tableau resources available in the market. Attendance at Tableau's user conference topped 10,000 attendees in 2015, nearly double the 2014 attendance and an increase of more than 50 times the 187 attendees at its inaugural user conference in 2008. In addition to directly enabling its customers, Tableau has built an extensive network of Alliance Partners with expertise in its implementations.</w:t>
      </w:r>
    </w:p>
    <w:p w:rsidR="00A25B12" w:rsidRPr="00EA4687" w:rsidRDefault="00A25B12" w:rsidP="00A85FEC">
      <w:pPr>
        <w:pStyle w:val="NormalWeb"/>
        <w:numPr>
          <w:ilvl w:val="0"/>
          <w:numId w:val="6"/>
        </w:numPr>
        <w:shd w:val="clear" w:color="auto" w:fill="FFFFFF"/>
        <w:spacing w:before="0" w:beforeAutospacing="0" w:after="171" w:afterAutospacing="0" w:line="343" w:lineRule="atLeast"/>
        <w:ind w:left="480"/>
        <w:rPr>
          <w:rFonts w:ascii="Verdana" w:hAnsi="Verdana" w:cs="Helvetica"/>
          <w:b/>
          <w:bCs/>
          <w:color w:val="000000"/>
          <w:sz w:val="18"/>
          <w:szCs w:val="18"/>
        </w:rPr>
      </w:pPr>
      <w:r w:rsidRPr="00EA4687">
        <w:rPr>
          <w:rFonts w:ascii="Verdana" w:hAnsi="Verdana" w:cs="Helvetica"/>
          <w:color w:val="000000"/>
          <w:sz w:val="18"/>
          <w:szCs w:val="18"/>
        </w:rPr>
        <w:t>Tableau's core product strengths continue to be its diverse range of data source connectivity, which is constantly expanding, as well as its interactive visualization and exploration capabilities. This combination delivers on Tableau's mission of helping people see and understand their data by enabling rapid access to virtually any data source, which nontechnical users can immediately begin interacting with — through an intuitive visual interface — to iteratively ask and answer questions and discover new insights.</w:t>
      </w:r>
      <w:r w:rsidRPr="00EA4687">
        <w:rPr>
          <w:rFonts w:ascii="Verdana" w:hAnsi="Verdana" w:cs="Helvetica"/>
          <w:color w:val="000000"/>
          <w:sz w:val="18"/>
          <w:szCs w:val="18"/>
        </w:rPr>
        <w:br w:type="page"/>
      </w:r>
    </w:p>
    <w:p w:rsidR="00A25B12" w:rsidRDefault="00A25B12" w:rsidP="00A25B12">
      <w:pPr>
        <w:rPr>
          <w:b/>
          <w:color w:val="808080" w:themeColor="background1" w:themeShade="80"/>
        </w:rPr>
      </w:pPr>
      <w:r w:rsidRPr="004F1EEB">
        <w:rPr>
          <w:b/>
          <w:color w:val="808080" w:themeColor="background1" w:themeShade="80"/>
        </w:rPr>
        <w:lastRenderedPageBreak/>
        <w:t>Tableau</w:t>
      </w:r>
    </w:p>
    <w:p w:rsidR="00A25B12" w:rsidRPr="00761FCD" w:rsidRDefault="00A25B12" w:rsidP="00AE5139">
      <w:pPr>
        <w:spacing w:before="480"/>
        <w:rPr>
          <w:rFonts w:ascii="Verdana" w:hAnsi="Verdana" w:cs="Helvetica"/>
          <w:color w:val="000000"/>
          <w:sz w:val="18"/>
          <w:szCs w:val="18"/>
        </w:rPr>
      </w:pPr>
      <w:r w:rsidRPr="00AE5139">
        <w:rPr>
          <w:rFonts w:ascii="Verdana" w:hAnsi="Verdana"/>
          <w:b/>
          <w:sz w:val="18"/>
          <w:szCs w:val="18"/>
        </w:rPr>
        <w:t>Cautions</w:t>
      </w:r>
    </w:p>
    <w:p w:rsidR="00A25B12" w:rsidRPr="00761FCD" w:rsidRDefault="00A25B12" w:rsidP="00A25B12">
      <w:pPr>
        <w:pStyle w:val="NormalWeb"/>
        <w:numPr>
          <w:ilvl w:val="0"/>
          <w:numId w:val="7"/>
        </w:numPr>
        <w:shd w:val="clear" w:color="auto" w:fill="FFFFFF"/>
        <w:spacing w:before="0" w:beforeAutospacing="0" w:after="171" w:afterAutospacing="0" w:line="343" w:lineRule="atLeast"/>
        <w:ind w:left="480"/>
        <w:rPr>
          <w:rFonts w:ascii="Verdana" w:hAnsi="Verdana" w:cs="Helvetica"/>
          <w:color w:val="000000"/>
          <w:sz w:val="18"/>
          <w:szCs w:val="18"/>
        </w:rPr>
      </w:pPr>
      <w:r w:rsidRPr="00761FCD">
        <w:rPr>
          <w:rFonts w:ascii="Verdana" w:hAnsi="Verdana" w:cs="Helvetica"/>
          <w:color w:val="000000"/>
          <w:sz w:val="18"/>
          <w:szCs w:val="18"/>
        </w:rPr>
        <w:t>While expansion continues to be strong for Tableau, pricing and packaging is being more heavily scrutinized because larger deals typically involve IT and/or procurement. When asked about limitations to a wider deployment, 44% of Tableau's survey references cited the cost of software as a barrier. With increased price sensitivity in this market, new lower-priced market entrants — coupled with Tableau's reluctance to respond with a more attractive enterprise pricing model — have probably affected its sales execution survey rating this year and contributed to the drop in its position on the Ability to Execute axis compared with last year (where Tableau dramatically outperformed the competition).</w:t>
      </w:r>
    </w:p>
    <w:p w:rsidR="00A25B12" w:rsidRPr="00761FCD" w:rsidRDefault="00A25B12" w:rsidP="00A25B12">
      <w:pPr>
        <w:pStyle w:val="NormalWeb"/>
        <w:numPr>
          <w:ilvl w:val="0"/>
          <w:numId w:val="7"/>
        </w:numPr>
        <w:shd w:val="clear" w:color="auto" w:fill="FFFFFF"/>
        <w:spacing w:before="0" w:beforeAutospacing="0" w:after="171" w:afterAutospacing="0" w:line="343" w:lineRule="atLeast"/>
        <w:ind w:left="480"/>
        <w:rPr>
          <w:rFonts w:ascii="Verdana" w:hAnsi="Verdana" w:cs="Helvetica"/>
          <w:color w:val="000000"/>
          <w:sz w:val="18"/>
          <w:szCs w:val="18"/>
        </w:rPr>
      </w:pPr>
      <w:r w:rsidRPr="00761FCD">
        <w:rPr>
          <w:rFonts w:ascii="Verdana" w:hAnsi="Verdana" w:cs="Helvetica"/>
          <w:color w:val="000000"/>
          <w:sz w:val="18"/>
          <w:szCs w:val="18"/>
        </w:rPr>
        <w:t>Reference survey input suggests that Tableau is experiencing the growing pains that often accompany rapid growth — as vendors struggle to scale to meet support demands for more complex deployments (as indicated by Tableau's overall support score from its client references, which was below the vendor average for this Magic Quadrant). The reference survey also suggests that buyers of Tableau have encountered some software limitations as they attempt to scale their deployments (to meet the demands of more users trying to solve more complex problems) and govern those deployments (as they continue to expand within its customer organizations).</w:t>
      </w:r>
    </w:p>
    <w:p w:rsidR="00A25B12" w:rsidRPr="00761FCD" w:rsidRDefault="00A25B12" w:rsidP="00A25B12">
      <w:pPr>
        <w:pStyle w:val="NormalWeb"/>
        <w:numPr>
          <w:ilvl w:val="0"/>
          <w:numId w:val="7"/>
        </w:numPr>
        <w:shd w:val="clear" w:color="auto" w:fill="FFFFFF"/>
        <w:spacing w:before="0" w:beforeAutospacing="0" w:after="171" w:afterAutospacing="0" w:line="343" w:lineRule="atLeast"/>
        <w:ind w:left="480"/>
        <w:rPr>
          <w:rFonts w:ascii="Verdana" w:hAnsi="Verdana" w:cs="Helvetica"/>
          <w:color w:val="000000"/>
          <w:sz w:val="18"/>
          <w:szCs w:val="18"/>
        </w:rPr>
      </w:pPr>
      <w:r w:rsidRPr="00761FCD">
        <w:rPr>
          <w:rFonts w:ascii="Verdana" w:hAnsi="Verdana" w:cs="Helvetica"/>
          <w:color w:val="000000"/>
          <w:sz w:val="18"/>
          <w:szCs w:val="18"/>
        </w:rPr>
        <w:t>Tableau's client references ranked it in the bottom third of all Magic Quadrant vendors for complexity of analysis. As customers reach the limits of Tableau's current capabilities, this may dampen customer enthusiasm.</w:t>
      </w:r>
    </w:p>
    <w:p w:rsidR="00A25B12" w:rsidRPr="00761FCD" w:rsidRDefault="00A25B12" w:rsidP="00A25B12">
      <w:pPr>
        <w:pStyle w:val="NormalWeb"/>
        <w:numPr>
          <w:ilvl w:val="0"/>
          <w:numId w:val="7"/>
        </w:numPr>
        <w:shd w:val="clear" w:color="auto" w:fill="FFFFFF"/>
        <w:spacing w:before="0" w:beforeAutospacing="0" w:after="171" w:afterAutospacing="0" w:line="343" w:lineRule="atLeast"/>
        <w:ind w:left="480"/>
        <w:rPr>
          <w:rFonts w:ascii="Verdana" w:hAnsi="Verdana" w:cs="Helvetica"/>
          <w:color w:val="000000"/>
          <w:sz w:val="18"/>
          <w:szCs w:val="18"/>
        </w:rPr>
      </w:pPr>
      <w:r w:rsidRPr="00761FCD">
        <w:rPr>
          <w:rFonts w:ascii="Verdana" w:hAnsi="Verdana" w:cs="Helvetica"/>
          <w:color w:val="000000"/>
          <w:sz w:val="18"/>
          <w:szCs w:val="18"/>
        </w:rPr>
        <w:t>Despite efforts to improve its data preparation capabilities in version 9, Tableau still has weaknesses in the area of data integration across data sources. Tableau supports a diverse range of data connectivity options — spanning relational, online analytical processing (OLAP), Hadoop, NoSQL and cloud sources — but offers little support when it comes to integrating combinations of these sources in preparation for analysis. In order to compensate for this weakness, a growing number of Tableau customers have turned to vendors specializing in self-service data preparation that offer an option to output to Tableau's native Tableau data extract (TDE) format. This is a concern for Tableau, because it creates the need for its solution to be deployed with another tool — which magnifies the TCO concerns that already exist within its customer base. Of greater concern, is that the shifting of data preparation to a separate product could potentially marginalize Tableau as the front-end visualization space becomes increasingly commoditized and more difficult to differentiate.</w:t>
      </w:r>
    </w:p>
    <w:p w:rsidR="00A25B12" w:rsidRDefault="00A25B12" w:rsidP="00AE5139"/>
    <w:p w:rsidR="00A25B12" w:rsidRDefault="00A25B12" w:rsidP="00682D2F">
      <w:pPr>
        <w:jc w:val="center"/>
        <w:sectPr w:rsidR="00A25B12" w:rsidSect="00EA4687">
          <w:footerReference w:type="default" r:id="rId9"/>
          <w:headerReference w:type="first" r:id="rId10"/>
          <w:footerReference w:type="first" r:id="rId11"/>
          <w:pgSz w:w="11906" w:h="16838"/>
          <w:pgMar w:top="1440" w:right="424" w:bottom="993" w:left="567" w:header="708" w:footer="708" w:gutter="0"/>
          <w:cols w:space="708"/>
          <w:titlePg/>
          <w:docGrid w:linePitch="360"/>
        </w:sectPr>
      </w:pPr>
    </w:p>
    <w:tbl>
      <w:tblPr>
        <w:tblW w:w="156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567"/>
        <w:gridCol w:w="990"/>
        <w:gridCol w:w="684"/>
        <w:gridCol w:w="591"/>
        <w:gridCol w:w="849"/>
        <w:gridCol w:w="850"/>
        <w:gridCol w:w="991"/>
        <w:gridCol w:w="846"/>
        <w:gridCol w:w="995"/>
        <w:gridCol w:w="709"/>
        <w:gridCol w:w="839"/>
        <w:gridCol w:w="11"/>
        <w:gridCol w:w="980"/>
        <w:gridCol w:w="11"/>
        <w:gridCol w:w="857"/>
        <w:gridCol w:w="765"/>
        <w:gridCol w:w="995"/>
        <w:gridCol w:w="937"/>
        <w:gridCol w:w="621"/>
        <w:gridCol w:w="7"/>
        <w:gridCol w:w="701"/>
        <w:gridCol w:w="11"/>
      </w:tblGrid>
      <w:tr w:rsidR="003E5E8C" w:rsidRPr="00A21B81" w:rsidTr="0082712F">
        <w:trPr>
          <w:gridAfter w:val="1"/>
          <w:wAfter w:w="11" w:type="dxa"/>
          <w:trHeight w:val="300"/>
        </w:trPr>
        <w:tc>
          <w:tcPr>
            <w:tcW w:w="14938" w:type="dxa"/>
            <w:gridSpan w:val="20"/>
            <w:tcBorders>
              <w:top w:val="nil"/>
              <w:left w:val="nil"/>
              <w:bottom w:val="nil"/>
              <w:right w:val="nil"/>
            </w:tcBorders>
          </w:tcPr>
          <w:p w:rsidR="003E5E8C" w:rsidRDefault="003E5E8C" w:rsidP="00F547AB">
            <w:pPr>
              <w:spacing w:after="0" w:line="240" w:lineRule="auto"/>
              <w:rPr>
                <w:rFonts w:ascii="Calibri" w:eastAsia="Times New Roman" w:hAnsi="Calibri" w:cs="Times New Roman"/>
                <w:color w:val="000000"/>
                <w:sz w:val="40"/>
                <w:lang w:eastAsia="en-GB"/>
              </w:rPr>
            </w:pPr>
          </w:p>
          <w:p w:rsidR="003E5E8C" w:rsidRDefault="003E5E8C" w:rsidP="00F547AB">
            <w:pPr>
              <w:spacing w:after="0" w:line="240" w:lineRule="auto"/>
              <w:rPr>
                <w:rFonts w:ascii="Calibri" w:eastAsia="Times New Roman" w:hAnsi="Calibri" w:cs="Times New Roman"/>
                <w:color w:val="000000"/>
                <w:sz w:val="40"/>
                <w:lang w:eastAsia="en-GB"/>
              </w:rPr>
            </w:pPr>
            <w:r w:rsidRPr="00A21B81">
              <w:rPr>
                <w:rFonts w:ascii="Calibri" w:eastAsia="Times New Roman" w:hAnsi="Calibri" w:cs="Times New Roman"/>
                <w:color w:val="000000"/>
                <w:sz w:val="40"/>
                <w:lang w:eastAsia="en-GB"/>
              </w:rPr>
              <w:t>Product Review</w:t>
            </w:r>
          </w:p>
          <w:p w:rsidR="003E5E8C" w:rsidRPr="00A21B81" w:rsidRDefault="003E5E8C" w:rsidP="00F547AB">
            <w:pPr>
              <w:spacing w:after="0" w:line="240" w:lineRule="auto"/>
              <w:rPr>
                <w:rFonts w:ascii="Calibri" w:eastAsia="Times New Roman" w:hAnsi="Calibri" w:cs="Times New Roman"/>
                <w:color w:val="000000"/>
                <w:sz w:val="24"/>
                <w:lang w:eastAsia="en-GB"/>
              </w:rPr>
            </w:pPr>
          </w:p>
        </w:tc>
        <w:tc>
          <w:tcPr>
            <w:tcW w:w="708" w:type="dxa"/>
            <w:gridSpan w:val="2"/>
            <w:tcBorders>
              <w:top w:val="nil"/>
              <w:left w:val="nil"/>
              <w:bottom w:val="nil"/>
              <w:right w:val="nil"/>
            </w:tcBorders>
          </w:tcPr>
          <w:p w:rsidR="003E5E8C" w:rsidRDefault="003E5E8C" w:rsidP="00F547AB">
            <w:pPr>
              <w:spacing w:after="0" w:line="240" w:lineRule="auto"/>
              <w:rPr>
                <w:rFonts w:ascii="Calibri" w:eastAsia="Times New Roman" w:hAnsi="Calibri" w:cs="Times New Roman"/>
                <w:color w:val="000000"/>
                <w:sz w:val="40"/>
                <w:lang w:eastAsia="en-GB"/>
              </w:rPr>
            </w:pPr>
          </w:p>
        </w:tc>
      </w:tr>
      <w:tr w:rsidR="008A3383" w:rsidRPr="003E5E8C" w:rsidTr="008A3383">
        <w:trPr>
          <w:trHeight w:val="270"/>
        </w:trPr>
        <w:tc>
          <w:tcPr>
            <w:tcW w:w="850" w:type="dxa"/>
            <w:tcBorders>
              <w:top w:val="nil"/>
              <w:left w:val="nil"/>
              <w:bottom w:val="nil"/>
              <w:right w:val="nil"/>
            </w:tcBorders>
            <w:shd w:val="clear" w:color="auto" w:fill="auto"/>
            <w:hideMark/>
          </w:tcPr>
          <w:p w:rsidR="003E5E8C" w:rsidRPr="003E5E8C" w:rsidRDefault="003E5E8C" w:rsidP="008A3383">
            <w:pPr>
              <w:spacing w:after="0" w:line="240" w:lineRule="auto"/>
              <w:ind w:left="-103"/>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Category</w:t>
            </w:r>
          </w:p>
        </w:tc>
        <w:tc>
          <w:tcPr>
            <w:tcW w:w="567" w:type="dxa"/>
            <w:tcBorders>
              <w:top w:val="nil"/>
              <w:left w:val="nil"/>
              <w:bottom w:val="nil"/>
              <w:right w:val="nil"/>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SQL</w:t>
            </w:r>
          </w:p>
        </w:tc>
        <w:tc>
          <w:tcPr>
            <w:tcW w:w="990" w:type="dxa"/>
            <w:tcBorders>
              <w:top w:val="nil"/>
              <w:left w:val="nil"/>
              <w:bottom w:val="nil"/>
              <w:right w:val="nil"/>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Salesforce</w:t>
            </w:r>
          </w:p>
        </w:tc>
        <w:tc>
          <w:tcPr>
            <w:tcW w:w="684" w:type="dxa"/>
            <w:tcBorders>
              <w:top w:val="nil"/>
              <w:left w:val="nil"/>
              <w:bottom w:val="nil"/>
              <w:right w:val="nil"/>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Excel</w:t>
            </w:r>
          </w:p>
        </w:tc>
        <w:tc>
          <w:tcPr>
            <w:tcW w:w="591" w:type="dxa"/>
            <w:tcBorders>
              <w:top w:val="nil"/>
              <w:left w:val="nil"/>
              <w:bottom w:val="nil"/>
              <w:right w:val="nil"/>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Web</w:t>
            </w:r>
          </w:p>
        </w:tc>
        <w:tc>
          <w:tcPr>
            <w:tcW w:w="849" w:type="dxa"/>
            <w:tcBorders>
              <w:top w:val="nil"/>
              <w:left w:val="nil"/>
              <w:bottom w:val="nil"/>
              <w:right w:val="nil"/>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ETL</w:t>
            </w:r>
          </w:p>
        </w:tc>
        <w:tc>
          <w:tcPr>
            <w:tcW w:w="850" w:type="dxa"/>
            <w:tcBorders>
              <w:top w:val="nil"/>
              <w:left w:val="nil"/>
              <w:bottom w:val="nil"/>
              <w:right w:val="nil"/>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Query</w:t>
            </w:r>
          </w:p>
        </w:tc>
        <w:tc>
          <w:tcPr>
            <w:tcW w:w="991" w:type="dxa"/>
            <w:tcBorders>
              <w:top w:val="nil"/>
              <w:left w:val="nil"/>
              <w:bottom w:val="nil"/>
              <w:right w:val="single" w:sz="12" w:space="0" w:color="808080" w:themeColor="background1" w:themeShade="80"/>
            </w:tcBorders>
            <w:shd w:val="clear" w:color="auto" w:fill="auto"/>
            <w:hideMark/>
          </w:tcPr>
          <w:p w:rsidR="003E5E8C" w:rsidRPr="003E5E8C" w:rsidRDefault="003E5E8C" w:rsidP="0082712F">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Local</w:t>
            </w:r>
            <w:r w:rsidR="0082712F">
              <w:rPr>
                <w:rFonts w:ascii="Calibri" w:eastAsia="Times New Roman" w:hAnsi="Calibri" w:cs="Times New Roman"/>
                <w:color w:val="000000"/>
                <w:sz w:val="18"/>
                <w:szCs w:val="18"/>
                <w:lang w:eastAsia="en-GB"/>
              </w:rPr>
              <w:t>/</w:t>
            </w:r>
            <w:r w:rsidRPr="003E5E8C">
              <w:rPr>
                <w:rFonts w:ascii="Calibri" w:eastAsia="Times New Roman" w:hAnsi="Calibri" w:cs="Times New Roman"/>
                <w:color w:val="000000"/>
                <w:sz w:val="18"/>
                <w:szCs w:val="18"/>
                <w:lang w:eastAsia="en-GB"/>
              </w:rPr>
              <w:t xml:space="preserve"> Managed</w:t>
            </w:r>
          </w:p>
        </w:tc>
        <w:tc>
          <w:tcPr>
            <w:tcW w:w="846" w:type="dxa"/>
            <w:tcBorders>
              <w:top w:val="nil"/>
              <w:left w:val="single" w:sz="12" w:space="0" w:color="808080" w:themeColor="background1" w:themeShade="80"/>
              <w:bottom w:val="nil"/>
              <w:right w:val="nil"/>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Budget</w:t>
            </w:r>
          </w:p>
        </w:tc>
        <w:tc>
          <w:tcPr>
            <w:tcW w:w="995" w:type="dxa"/>
            <w:tcBorders>
              <w:top w:val="nil"/>
              <w:left w:val="nil"/>
              <w:bottom w:val="nil"/>
              <w:right w:val="single" w:sz="12" w:space="0" w:color="808080" w:themeColor="background1" w:themeShade="80"/>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Forecasts</w:t>
            </w:r>
          </w:p>
        </w:tc>
        <w:tc>
          <w:tcPr>
            <w:tcW w:w="709" w:type="dxa"/>
            <w:tcBorders>
              <w:top w:val="nil"/>
              <w:left w:val="single" w:sz="12" w:space="0" w:color="808080" w:themeColor="background1" w:themeShade="80"/>
              <w:bottom w:val="nil"/>
              <w:right w:val="nil"/>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Other Apps</w:t>
            </w:r>
          </w:p>
        </w:tc>
        <w:tc>
          <w:tcPr>
            <w:tcW w:w="850" w:type="dxa"/>
            <w:gridSpan w:val="2"/>
            <w:tcBorders>
              <w:top w:val="nil"/>
              <w:left w:val="nil"/>
              <w:bottom w:val="nil"/>
              <w:right w:val="nil"/>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Mobile</w:t>
            </w:r>
          </w:p>
        </w:tc>
        <w:tc>
          <w:tcPr>
            <w:tcW w:w="991" w:type="dxa"/>
            <w:gridSpan w:val="2"/>
            <w:tcBorders>
              <w:top w:val="nil"/>
              <w:left w:val="nil"/>
              <w:bottom w:val="nil"/>
              <w:right w:val="single" w:sz="12" w:space="0" w:color="808080" w:themeColor="background1" w:themeShade="80"/>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Screen Share</w:t>
            </w:r>
          </w:p>
        </w:tc>
        <w:tc>
          <w:tcPr>
            <w:tcW w:w="857" w:type="dxa"/>
            <w:tcBorders>
              <w:top w:val="nil"/>
              <w:left w:val="single" w:sz="12" w:space="0" w:color="808080" w:themeColor="background1" w:themeShade="80"/>
              <w:bottom w:val="nil"/>
              <w:right w:val="nil"/>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Support</w:t>
            </w:r>
          </w:p>
        </w:tc>
        <w:tc>
          <w:tcPr>
            <w:tcW w:w="765" w:type="dxa"/>
            <w:tcBorders>
              <w:top w:val="nil"/>
              <w:left w:val="nil"/>
              <w:bottom w:val="nil"/>
              <w:right w:val="single" w:sz="12" w:space="0" w:color="808080" w:themeColor="background1" w:themeShade="80"/>
            </w:tcBorders>
            <w:shd w:val="clear" w:color="auto" w:fill="auto"/>
            <w:hideMark/>
          </w:tcPr>
          <w:p w:rsidR="003E5E8C" w:rsidRPr="003E5E8C" w:rsidRDefault="000D408D" w:rsidP="00A21B81">
            <w:pPr>
              <w:spacing w:after="0" w:line="240" w:lineRule="auto"/>
              <w:jc w:val="center"/>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Market Rating</w:t>
            </w: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auto"/>
            <w:hideMark/>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Branding</w:t>
            </w: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tcPr>
          <w:p w:rsidR="003E5E8C" w:rsidRPr="003E5E8C" w:rsidRDefault="003E5E8C" w:rsidP="00A21B81">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Training</w:t>
            </w:r>
          </w:p>
        </w:tc>
        <w:tc>
          <w:tcPr>
            <w:tcW w:w="621" w:type="dxa"/>
            <w:tcBorders>
              <w:top w:val="nil"/>
              <w:left w:val="single" w:sz="12" w:space="0" w:color="808080" w:themeColor="background1" w:themeShade="80"/>
              <w:bottom w:val="nil"/>
              <w:right w:val="single" w:sz="12" w:space="0" w:color="808080" w:themeColor="background1" w:themeShade="80"/>
            </w:tcBorders>
            <w:shd w:val="clear" w:color="auto" w:fill="auto"/>
            <w:hideMark/>
          </w:tcPr>
          <w:p w:rsidR="003E5E8C" w:rsidRPr="003E5E8C" w:rsidRDefault="003E5E8C" w:rsidP="003E5E8C">
            <w:pPr>
              <w:spacing w:after="0" w:line="240" w:lineRule="auto"/>
              <w:jc w:val="right"/>
              <w:rPr>
                <w:rFonts w:ascii="Times New Roman" w:eastAsia="Times New Roman" w:hAnsi="Times New Roman" w:cs="Times New Roman"/>
                <w:sz w:val="18"/>
                <w:szCs w:val="18"/>
                <w:lang w:eastAsia="en-GB"/>
              </w:rPr>
            </w:pPr>
            <w:r w:rsidRPr="003E5E8C">
              <w:rPr>
                <w:rFonts w:ascii="Calibri" w:eastAsia="Times New Roman" w:hAnsi="Calibri" w:cs="Times New Roman"/>
                <w:color w:val="000000"/>
                <w:sz w:val="18"/>
                <w:szCs w:val="18"/>
                <w:lang w:eastAsia="en-GB"/>
              </w:rPr>
              <w:t>Total</w:t>
            </w:r>
          </w:p>
        </w:tc>
        <w:tc>
          <w:tcPr>
            <w:tcW w:w="719" w:type="dxa"/>
            <w:gridSpan w:val="3"/>
            <w:tcBorders>
              <w:top w:val="nil"/>
              <w:left w:val="single" w:sz="12" w:space="0" w:color="808080" w:themeColor="background1" w:themeShade="80"/>
              <w:bottom w:val="nil"/>
              <w:right w:val="nil"/>
            </w:tcBorders>
            <w:shd w:val="clear" w:color="auto" w:fill="auto"/>
          </w:tcPr>
          <w:p w:rsidR="003E5E8C" w:rsidRPr="003E5E8C" w:rsidRDefault="0082712F" w:rsidP="0082712F">
            <w:pPr>
              <w:spacing w:after="0" w:line="240" w:lineRule="auto"/>
              <w:jc w:val="center"/>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w:t>
            </w:r>
            <w:r w:rsidR="003E5E8C" w:rsidRPr="003E5E8C">
              <w:rPr>
                <w:rFonts w:ascii="Calibri" w:eastAsia="Times New Roman" w:hAnsi="Calibri" w:cs="Times New Roman"/>
                <w:color w:val="000000"/>
                <w:sz w:val="18"/>
                <w:szCs w:val="18"/>
                <w:lang w:eastAsia="en-GB"/>
              </w:rPr>
              <w:t xml:space="preserve"> of Wins</w:t>
            </w:r>
          </w:p>
        </w:tc>
      </w:tr>
      <w:tr w:rsidR="0082712F" w:rsidRPr="003E5E8C" w:rsidTr="0082712F">
        <w:trPr>
          <w:trHeight w:val="74"/>
        </w:trPr>
        <w:tc>
          <w:tcPr>
            <w:tcW w:w="850" w:type="dxa"/>
            <w:tcBorders>
              <w:top w:val="nil"/>
              <w:left w:val="nil"/>
              <w:bottom w:val="nil"/>
              <w:right w:val="nil"/>
            </w:tcBorders>
            <w:shd w:val="clear" w:color="auto" w:fill="D9D9D9" w:themeFill="background1" w:themeFillShade="D9"/>
            <w:vAlign w:val="center"/>
          </w:tcPr>
          <w:p w:rsidR="0082712F" w:rsidRPr="003E5E8C" w:rsidRDefault="008A3383" w:rsidP="008A3383">
            <w:pPr>
              <w:spacing w:after="0" w:line="240" w:lineRule="auto"/>
              <w:ind w:left="-103"/>
              <w:jc w:val="center"/>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Weight</w:t>
            </w:r>
          </w:p>
        </w:tc>
        <w:tc>
          <w:tcPr>
            <w:tcW w:w="5522" w:type="dxa"/>
            <w:gridSpan w:val="7"/>
            <w:tcBorders>
              <w:top w:val="nil"/>
              <w:left w:val="nil"/>
              <w:bottom w:val="nil"/>
              <w:right w:val="single" w:sz="12" w:space="0" w:color="808080" w:themeColor="background1" w:themeShade="80"/>
            </w:tcBorders>
            <w:shd w:val="clear" w:color="auto" w:fill="D9D9D9" w:themeFill="background1" w:themeFillShade="D9"/>
          </w:tcPr>
          <w:p w:rsidR="0082712F" w:rsidRPr="00F547AB" w:rsidRDefault="0082712F" w:rsidP="0082712F">
            <w:pPr>
              <w:spacing w:after="0" w:line="240" w:lineRule="auto"/>
              <w:jc w:val="center"/>
              <w:rPr>
                <w:rFonts w:ascii="Calibri" w:eastAsia="Times New Roman" w:hAnsi="Calibri" w:cs="Times New Roman"/>
                <w:color w:val="000000"/>
                <w:sz w:val="16"/>
                <w:szCs w:val="16"/>
                <w:lang w:eastAsia="en-GB"/>
              </w:rPr>
            </w:pPr>
            <w:r w:rsidRPr="00F547AB">
              <w:rPr>
                <w:rFonts w:ascii="Calibri" w:eastAsia="Times New Roman" w:hAnsi="Calibri" w:cs="Times New Roman"/>
                <w:color w:val="000000"/>
                <w:sz w:val="16"/>
                <w:szCs w:val="16"/>
                <w:lang w:eastAsia="en-GB"/>
              </w:rPr>
              <w:t>x</w:t>
            </w:r>
            <w:r>
              <w:rPr>
                <w:rFonts w:ascii="Calibri" w:eastAsia="Times New Roman" w:hAnsi="Calibri" w:cs="Times New Roman"/>
                <w:color w:val="000000"/>
                <w:sz w:val="16"/>
                <w:szCs w:val="16"/>
                <w:lang w:eastAsia="en-GB"/>
              </w:rPr>
              <w:t xml:space="preserve"> </w:t>
            </w:r>
            <w:r w:rsidRPr="00F547AB">
              <w:rPr>
                <w:rFonts w:ascii="Calibri" w:eastAsia="Times New Roman" w:hAnsi="Calibri" w:cs="Times New Roman"/>
                <w:color w:val="000000"/>
                <w:sz w:val="16"/>
                <w:szCs w:val="16"/>
                <w:lang w:eastAsia="en-GB"/>
              </w:rPr>
              <w:t>20</w:t>
            </w:r>
          </w:p>
        </w:tc>
        <w:tc>
          <w:tcPr>
            <w:tcW w:w="1841" w:type="dxa"/>
            <w:gridSpan w:val="2"/>
            <w:tcBorders>
              <w:top w:val="nil"/>
              <w:left w:val="single" w:sz="12" w:space="0" w:color="808080" w:themeColor="background1" w:themeShade="80"/>
              <w:bottom w:val="nil"/>
              <w:right w:val="single" w:sz="12" w:space="0" w:color="808080" w:themeColor="background1" w:themeShade="80"/>
            </w:tcBorders>
            <w:shd w:val="clear" w:color="auto" w:fill="D9D9D9" w:themeFill="background1" w:themeFillShade="D9"/>
          </w:tcPr>
          <w:p w:rsidR="0082712F" w:rsidRPr="00F547AB" w:rsidRDefault="0082712F" w:rsidP="0082712F">
            <w:pPr>
              <w:spacing w:after="0" w:line="240" w:lineRule="auto"/>
              <w:jc w:val="center"/>
              <w:rPr>
                <w:rFonts w:ascii="Calibri" w:eastAsia="Times New Roman" w:hAnsi="Calibri" w:cs="Times New Roman"/>
                <w:color w:val="000000"/>
                <w:sz w:val="16"/>
                <w:szCs w:val="16"/>
                <w:lang w:eastAsia="en-GB"/>
              </w:rPr>
            </w:pPr>
            <w:r w:rsidRPr="00F547AB">
              <w:rPr>
                <w:rFonts w:ascii="Calibri" w:eastAsia="Times New Roman" w:hAnsi="Calibri" w:cs="Times New Roman"/>
                <w:color w:val="000000"/>
                <w:sz w:val="16"/>
                <w:szCs w:val="16"/>
                <w:lang w:eastAsia="en-GB"/>
              </w:rPr>
              <w:t>x</w:t>
            </w:r>
            <w:r>
              <w:rPr>
                <w:rFonts w:ascii="Calibri" w:eastAsia="Times New Roman" w:hAnsi="Calibri" w:cs="Times New Roman"/>
                <w:color w:val="000000"/>
                <w:sz w:val="16"/>
                <w:szCs w:val="16"/>
                <w:lang w:eastAsia="en-GB"/>
              </w:rPr>
              <w:t xml:space="preserve"> </w:t>
            </w:r>
            <w:r w:rsidRPr="00F547AB">
              <w:rPr>
                <w:rFonts w:ascii="Calibri" w:eastAsia="Times New Roman" w:hAnsi="Calibri" w:cs="Times New Roman"/>
                <w:color w:val="000000"/>
                <w:sz w:val="16"/>
                <w:szCs w:val="16"/>
                <w:lang w:eastAsia="en-GB"/>
              </w:rPr>
              <w:t>10</w:t>
            </w:r>
          </w:p>
        </w:tc>
        <w:tc>
          <w:tcPr>
            <w:tcW w:w="2550" w:type="dxa"/>
            <w:gridSpan w:val="5"/>
            <w:tcBorders>
              <w:top w:val="nil"/>
              <w:left w:val="single" w:sz="12" w:space="0" w:color="808080" w:themeColor="background1" w:themeShade="80"/>
              <w:bottom w:val="nil"/>
              <w:right w:val="single" w:sz="12" w:space="0" w:color="808080" w:themeColor="background1" w:themeShade="80"/>
            </w:tcBorders>
            <w:shd w:val="clear" w:color="auto" w:fill="D9D9D9" w:themeFill="background1" w:themeFillShade="D9"/>
          </w:tcPr>
          <w:p w:rsidR="0082712F" w:rsidRPr="00F547AB" w:rsidRDefault="0082712F" w:rsidP="0082712F">
            <w:pPr>
              <w:spacing w:after="0" w:line="240" w:lineRule="auto"/>
              <w:jc w:val="center"/>
              <w:rPr>
                <w:rFonts w:ascii="Calibri" w:eastAsia="Times New Roman" w:hAnsi="Calibri" w:cs="Times New Roman"/>
                <w:color w:val="000000"/>
                <w:sz w:val="16"/>
                <w:szCs w:val="16"/>
                <w:lang w:eastAsia="en-GB"/>
              </w:rPr>
            </w:pPr>
            <w:r w:rsidRPr="00F547AB">
              <w:rPr>
                <w:rFonts w:ascii="Calibri" w:eastAsia="Times New Roman" w:hAnsi="Calibri" w:cs="Times New Roman"/>
                <w:color w:val="000000"/>
                <w:sz w:val="16"/>
                <w:szCs w:val="16"/>
                <w:lang w:eastAsia="en-GB"/>
              </w:rPr>
              <w:t>x</w:t>
            </w:r>
            <w:r>
              <w:rPr>
                <w:rFonts w:ascii="Calibri" w:eastAsia="Times New Roman" w:hAnsi="Calibri" w:cs="Times New Roman"/>
                <w:color w:val="000000"/>
                <w:sz w:val="16"/>
                <w:szCs w:val="16"/>
                <w:lang w:eastAsia="en-GB"/>
              </w:rPr>
              <w:t xml:space="preserve"> </w:t>
            </w:r>
            <w:r w:rsidRPr="00F547AB">
              <w:rPr>
                <w:rFonts w:ascii="Calibri" w:eastAsia="Times New Roman" w:hAnsi="Calibri" w:cs="Times New Roman"/>
                <w:color w:val="000000"/>
                <w:sz w:val="16"/>
                <w:szCs w:val="16"/>
                <w:lang w:eastAsia="en-GB"/>
              </w:rPr>
              <w:t>5</w:t>
            </w:r>
          </w:p>
        </w:tc>
        <w:tc>
          <w:tcPr>
            <w:tcW w:w="1622" w:type="dxa"/>
            <w:gridSpan w:val="2"/>
            <w:tcBorders>
              <w:top w:val="nil"/>
              <w:left w:val="single" w:sz="12" w:space="0" w:color="808080" w:themeColor="background1" w:themeShade="80"/>
              <w:bottom w:val="nil"/>
              <w:right w:val="single" w:sz="12" w:space="0" w:color="808080" w:themeColor="background1" w:themeShade="80"/>
            </w:tcBorders>
            <w:shd w:val="clear" w:color="auto" w:fill="D9D9D9" w:themeFill="background1" w:themeFillShade="D9"/>
          </w:tcPr>
          <w:p w:rsidR="0082712F" w:rsidRPr="00F547AB" w:rsidRDefault="0082712F" w:rsidP="0082712F">
            <w:pPr>
              <w:spacing w:after="0" w:line="240" w:lineRule="auto"/>
              <w:jc w:val="center"/>
              <w:rPr>
                <w:rFonts w:ascii="Calibri" w:eastAsia="Times New Roman" w:hAnsi="Calibri" w:cs="Times New Roman"/>
                <w:color w:val="000000"/>
                <w:sz w:val="16"/>
                <w:szCs w:val="16"/>
                <w:lang w:eastAsia="en-GB"/>
              </w:rPr>
            </w:pPr>
            <w:r w:rsidRPr="00F547AB">
              <w:rPr>
                <w:rFonts w:ascii="Calibri" w:eastAsia="Times New Roman" w:hAnsi="Calibri" w:cs="Times New Roman"/>
                <w:color w:val="000000"/>
                <w:sz w:val="16"/>
                <w:szCs w:val="16"/>
                <w:lang w:eastAsia="en-GB"/>
              </w:rPr>
              <w:t>x</w:t>
            </w:r>
            <w:r>
              <w:rPr>
                <w:rFonts w:ascii="Calibri" w:eastAsia="Times New Roman" w:hAnsi="Calibri" w:cs="Times New Roman"/>
                <w:color w:val="000000"/>
                <w:sz w:val="16"/>
                <w:szCs w:val="16"/>
                <w:lang w:eastAsia="en-GB"/>
              </w:rPr>
              <w:t xml:space="preserve"> </w:t>
            </w:r>
            <w:r w:rsidRPr="00F547AB">
              <w:rPr>
                <w:rFonts w:ascii="Calibri" w:eastAsia="Times New Roman" w:hAnsi="Calibri" w:cs="Times New Roman"/>
                <w:color w:val="000000"/>
                <w:sz w:val="16"/>
                <w:szCs w:val="16"/>
                <w:lang w:eastAsia="en-GB"/>
              </w:rPr>
              <w:t>10</w:t>
            </w: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D9D9D9" w:themeFill="background1" w:themeFillShade="D9"/>
          </w:tcPr>
          <w:p w:rsidR="0082712F" w:rsidRPr="00F547AB" w:rsidRDefault="0082712F" w:rsidP="0082712F">
            <w:pPr>
              <w:spacing w:after="0" w:line="240" w:lineRule="auto"/>
              <w:jc w:val="center"/>
              <w:rPr>
                <w:rFonts w:ascii="Calibri" w:eastAsia="Times New Roman" w:hAnsi="Calibri" w:cs="Times New Roman"/>
                <w:color w:val="000000"/>
                <w:sz w:val="16"/>
                <w:szCs w:val="16"/>
                <w:lang w:eastAsia="en-GB"/>
              </w:rPr>
            </w:pPr>
            <w:r w:rsidRPr="00F547AB">
              <w:rPr>
                <w:rFonts w:ascii="Calibri" w:eastAsia="Times New Roman" w:hAnsi="Calibri" w:cs="Times New Roman"/>
                <w:color w:val="000000"/>
                <w:sz w:val="16"/>
                <w:szCs w:val="16"/>
                <w:lang w:eastAsia="en-GB"/>
              </w:rPr>
              <w:t>x</w:t>
            </w:r>
            <w:r>
              <w:rPr>
                <w:rFonts w:ascii="Calibri" w:eastAsia="Times New Roman" w:hAnsi="Calibri" w:cs="Times New Roman"/>
                <w:color w:val="000000"/>
                <w:sz w:val="16"/>
                <w:szCs w:val="16"/>
                <w:lang w:eastAsia="en-GB"/>
              </w:rPr>
              <w:t xml:space="preserve"> </w:t>
            </w:r>
            <w:r w:rsidRPr="00F547AB">
              <w:rPr>
                <w:rFonts w:ascii="Calibri" w:eastAsia="Times New Roman" w:hAnsi="Calibri" w:cs="Times New Roman"/>
                <w:color w:val="000000"/>
                <w:sz w:val="16"/>
                <w:szCs w:val="16"/>
                <w:lang w:eastAsia="en-GB"/>
              </w:rPr>
              <w:t>5</w:t>
            </w: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D9D9D9" w:themeFill="background1" w:themeFillShade="D9"/>
          </w:tcPr>
          <w:p w:rsidR="0082712F" w:rsidRPr="00F547AB" w:rsidRDefault="0082712F" w:rsidP="0082712F">
            <w:pPr>
              <w:spacing w:after="0" w:line="240" w:lineRule="auto"/>
              <w:jc w:val="center"/>
              <w:rPr>
                <w:rFonts w:ascii="Calibri" w:eastAsia="Times New Roman" w:hAnsi="Calibri" w:cs="Times New Roman"/>
                <w:color w:val="000000"/>
                <w:sz w:val="16"/>
                <w:szCs w:val="16"/>
                <w:lang w:eastAsia="en-GB"/>
              </w:rPr>
            </w:pPr>
            <w:r w:rsidRPr="00F547AB">
              <w:rPr>
                <w:rFonts w:ascii="Calibri" w:eastAsia="Times New Roman" w:hAnsi="Calibri" w:cs="Times New Roman"/>
                <w:color w:val="000000"/>
                <w:sz w:val="16"/>
                <w:szCs w:val="16"/>
                <w:lang w:eastAsia="en-GB"/>
              </w:rPr>
              <w:t>x</w:t>
            </w:r>
            <w:r>
              <w:rPr>
                <w:rFonts w:ascii="Calibri" w:eastAsia="Times New Roman" w:hAnsi="Calibri" w:cs="Times New Roman"/>
                <w:color w:val="000000"/>
                <w:sz w:val="16"/>
                <w:szCs w:val="16"/>
                <w:lang w:eastAsia="en-GB"/>
              </w:rPr>
              <w:t xml:space="preserve"> </w:t>
            </w:r>
            <w:r w:rsidRPr="00F547AB">
              <w:rPr>
                <w:rFonts w:ascii="Calibri" w:eastAsia="Times New Roman" w:hAnsi="Calibri" w:cs="Times New Roman"/>
                <w:color w:val="000000"/>
                <w:sz w:val="16"/>
                <w:szCs w:val="16"/>
                <w:lang w:eastAsia="en-GB"/>
              </w:rPr>
              <w:t>20</w:t>
            </w:r>
          </w:p>
        </w:tc>
        <w:tc>
          <w:tcPr>
            <w:tcW w:w="621" w:type="dxa"/>
            <w:tcBorders>
              <w:top w:val="nil"/>
              <w:left w:val="single" w:sz="12" w:space="0" w:color="808080" w:themeColor="background1" w:themeShade="80"/>
              <w:bottom w:val="nil"/>
              <w:right w:val="single" w:sz="12" w:space="0" w:color="808080" w:themeColor="background1" w:themeShade="80"/>
            </w:tcBorders>
            <w:shd w:val="clear" w:color="auto" w:fill="D9D9D9" w:themeFill="background1" w:themeFillShade="D9"/>
          </w:tcPr>
          <w:p w:rsidR="0082712F" w:rsidRPr="003E5E8C" w:rsidRDefault="0082712F" w:rsidP="0082712F">
            <w:pPr>
              <w:spacing w:after="0" w:line="240" w:lineRule="auto"/>
              <w:jc w:val="right"/>
              <w:rPr>
                <w:rFonts w:ascii="Calibri" w:eastAsia="Times New Roman" w:hAnsi="Calibri" w:cs="Times New Roman"/>
                <w:color w:val="000000"/>
                <w:sz w:val="18"/>
                <w:szCs w:val="18"/>
                <w:lang w:eastAsia="en-GB"/>
              </w:rPr>
            </w:pPr>
          </w:p>
        </w:tc>
        <w:tc>
          <w:tcPr>
            <w:tcW w:w="719" w:type="dxa"/>
            <w:gridSpan w:val="3"/>
            <w:tcBorders>
              <w:top w:val="nil"/>
              <w:left w:val="single" w:sz="12" w:space="0" w:color="808080" w:themeColor="background1" w:themeShade="80"/>
              <w:bottom w:val="nil"/>
              <w:right w:val="nil"/>
            </w:tcBorders>
            <w:shd w:val="clear" w:color="auto" w:fill="D9D9D9" w:themeFill="background1" w:themeFillShade="D9"/>
          </w:tcPr>
          <w:p w:rsidR="0082712F" w:rsidRPr="003E5E8C" w:rsidRDefault="0082712F" w:rsidP="0082712F">
            <w:pPr>
              <w:spacing w:after="0" w:line="240" w:lineRule="auto"/>
              <w:jc w:val="right"/>
              <w:rPr>
                <w:rFonts w:ascii="Calibri" w:eastAsia="Times New Roman" w:hAnsi="Calibri" w:cs="Times New Roman"/>
                <w:color w:val="000000"/>
                <w:sz w:val="18"/>
                <w:szCs w:val="18"/>
                <w:lang w:eastAsia="en-GB"/>
              </w:rPr>
            </w:pPr>
          </w:p>
        </w:tc>
      </w:tr>
      <w:tr w:rsidR="0082712F" w:rsidRPr="00A21B81" w:rsidTr="000D408D">
        <w:trPr>
          <w:trHeight w:val="202"/>
        </w:trPr>
        <w:tc>
          <w:tcPr>
            <w:tcW w:w="850" w:type="dxa"/>
            <w:vMerge w:val="restart"/>
            <w:tcBorders>
              <w:top w:val="nil"/>
              <w:left w:val="nil"/>
              <w:right w:val="nil"/>
            </w:tcBorders>
            <w:shd w:val="clear" w:color="auto" w:fill="auto"/>
            <w:hideMark/>
          </w:tcPr>
          <w:p w:rsidR="0082712F" w:rsidRPr="003E5E8C" w:rsidRDefault="0082712F" w:rsidP="0082712F">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QlikSense</w:t>
            </w:r>
          </w:p>
          <w:p w:rsidR="0082712F" w:rsidRPr="003E5E8C" w:rsidRDefault="0082712F" w:rsidP="002D62D7">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 </w:t>
            </w:r>
          </w:p>
        </w:tc>
        <w:tc>
          <w:tcPr>
            <w:tcW w:w="567"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0"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684"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591"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49"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50"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1" w:type="dxa"/>
            <w:tcBorders>
              <w:top w:val="nil"/>
              <w:left w:val="nil"/>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Both</w:t>
            </w:r>
          </w:p>
        </w:tc>
        <w:tc>
          <w:tcPr>
            <w:tcW w:w="846" w:type="dxa"/>
            <w:tcBorders>
              <w:top w:val="nil"/>
              <w:left w:val="single" w:sz="12" w:space="0" w:color="808080" w:themeColor="background1" w:themeShade="80"/>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5" w:type="dxa"/>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709" w:type="dxa"/>
            <w:tcBorders>
              <w:top w:val="nil"/>
              <w:left w:val="single" w:sz="12" w:space="0" w:color="808080" w:themeColor="background1" w:themeShade="80"/>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50" w:type="dxa"/>
            <w:gridSpan w:val="2"/>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1" w:type="dxa"/>
            <w:gridSpan w:val="2"/>
            <w:tcBorders>
              <w:top w:val="nil"/>
              <w:left w:val="nil"/>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57" w:type="dxa"/>
            <w:tcBorders>
              <w:top w:val="nil"/>
              <w:left w:val="single" w:sz="12" w:space="0" w:color="808080" w:themeColor="background1" w:themeShade="80"/>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765" w:type="dxa"/>
            <w:tcBorders>
              <w:top w:val="nil"/>
              <w:left w:val="nil"/>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Yes</w:t>
            </w:r>
          </w:p>
        </w:tc>
        <w:tc>
          <w:tcPr>
            <w:tcW w:w="621" w:type="dxa"/>
            <w:vMerge w:val="restart"/>
            <w:tcBorders>
              <w:top w:val="nil"/>
              <w:left w:val="single" w:sz="12" w:space="0" w:color="808080" w:themeColor="background1" w:themeShade="80"/>
              <w:right w:val="single" w:sz="12" w:space="0" w:color="808080" w:themeColor="background1" w:themeShade="80"/>
            </w:tcBorders>
            <w:shd w:val="clear" w:color="auto" w:fill="auto"/>
            <w:vAlign w:val="center"/>
            <w:hideMark/>
          </w:tcPr>
          <w:p w:rsidR="0082712F" w:rsidRPr="0082712F" w:rsidRDefault="0082712F" w:rsidP="0082712F">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8</w:t>
            </w:r>
            <w:r w:rsidR="000D408D">
              <w:rPr>
                <w:rFonts w:eastAsia="Times New Roman" w:cs="Times New Roman"/>
                <w:sz w:val="18"/>
                <w:szCs w:val="18"/>
                <w:lang w:eastAsia="en-GB"/>
              </w:rPr>
              <w:t>8</w:t>
            </w:r>
            <w:r w:rsidRPr="0082712F">
              <w:rPr>
                <w:rFonts w:eastAsia="Times New Roman" w:cs="Times New Roman"/>
                <w:sz w:val="18"/>
                <w:szCs w:val="18"/>
                <w:lang w:eastAsia="en-GB"/>
              </w:rPr>
              <w:t>%</w:t>
            </w:r>
          </w:p>
          <w:p w:rsidR="0082712F" w:rsidRPr="0082712F" w:rsidRDefault="0082712F" w:rsidP="000D408D">
            <w:pPr>
              <w:spacing w:after="0" w:line="240" w:lineRule="auto"/>
              <w:jc w:val="center"/>
              <w:rPr>
                <w:rFonts w:eastAsia="Times New Roman" w:cs="Times New Roman"/>
                <w:sz w:val="18"/>
                <w:szCs w:val="18"/>
                <w:lang w:eastAsia="en-GB"/>
              </w:rPr>
            </w:pPr>
            <w:r w:rsidRPr="0082712F">
              <w:rPr>
                <w:rFonts w:eastAsia="Times New Roman" w:cs="Times New Roman"/>
                <w:color w:val="000000"/>
                <w:sz w:val="18"/>
                <w:szCs w:val="18"/>
                <w:lang w:eastAsia="en-GB"/>
              </w:rPr>
              <w:t>3</w:t>
            </w:r>
            <w:r w:rsidR="000D408D">
              <w:rPr>
                <w:rFonts w:eastAsia="Times New Roman" w:cs="Times New Roman"/>
                <w:color w:val="000000"/>
                <w:sz w:val="18"/>
                <w:szCs w:val="18"/>
                <w:lang w:eastAsia="en-GB"/>
              </w:rPr>
              <w:t>10</w:t>
            </w:r>
          </w:p>
        </w:tc>
        <w:tc>
          <w:tcPr>
            <w:tcW w:w="719" w:type="dxa"/>
            <w:gridSpan w:val="3"/>
            <w:vMerge w:val="restart"/>
            <w:tcBorders>
              <w:top w:val="nil"/>
              <w:left w:val="single" w:sz="12" w:space="0" w:color="808080" w:themeColor="background1" w:themeShade="80"/>
              <w:right w:val="nil"/>
            </w:tcBorders>
            <w:shd w:val="clear" w:color="auto" w:fill="C5E0B3" w:themeFill="accent6" w:themeFillTint="66"/>
            <w:vAlign w:val="center"/>
          </w:tcPr>
          <w:p w:rsidR="0082712F" w:rsidRPr="00F547AB" w:rsidRDefault="0082712F" w:rsidP="000D408D">
            <w:pPr>
              <w:spacing w:after="0" w:line="240" w:lineRule="auto"/>
              <w:jc w:val="center"/>
              <w:rPr>
                <w:rFonts w:eastAsia="Times New Roman" w:cs="Times New Roman"/>
                <w:sz w:val="14"/>
                <w:szCs w:val="14"/>
                <w:lang w:eastAsia="en-GB"/>
              </w:rPr>
            </w:pPr>
            <w:r w:rsidRPr="003E5E8C">
              <w:rPr>
                <w:rFonts w:eastAsia="Times New Roman" w:cs="Times New Roman"/>
                <w:color w:val="000000"/>
                <w:sz w:val="18"/>
                <w:szCs w:val="18"/>
                <w:lang w:eastAsia="en-GB"/>
              </w:rPr>
              <w:t>1</w:t>
            </w:r>
            <w:r w:rsidR="000D408D">
              <w:rPr>
                <w:rFonts w:eastAsia="Times New Roman" w:cs="Times New Roman"/>
                <w:color w:val="000000"/>
                <w:sz w:val="18"/>
                <w:szCs w:val="18"/>
                <w:lang w:eastAsia="en-GB"/>
              </w:rPr>
              <w:t>4</w:t>
            </w:r>
          </w:p>
        </w:tc>
      </w:tr>
      <w:tr w:rsidR="0082712F" w:rsidRPr="00A21B81" w:rsidTr="000D408D">
        <w:trPr>
          <w:trHeight w:val="202"/>
        </w:trPr>
        <w:tc>
          <w:tcPr>
            <w:tcW w:w="850" w:type="dxa"/>
            <w:vMerge/>
            <w:tcBorders>
              <w:left w:val="nil"/>
              <w:right w:val="nil"/>
            </w:tcBorders>
            <w:shd w:val="clear" w:color="auto" w:fill="auto"/>
          </w:tcPr>
          <w:p w:rsidR="0082712F" w:rsidRPr="003E5E8C" w:rsidRDefault="0082712F" w:rsidP="002D62D7">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0"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684"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591"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49"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0"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1" w:type="dxa"/>
            <w:tcBorders>
              <w:top w:val="nil"/>
              <w:left w:val="nil"/>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46" w:type="dxa"/>
            <w:tcBorders>
              <w:top w:val="nil"/>
              <w:left w:val="single" w:sz="12" w:space="0" w:color="808080" w:themeColor="background1" w:themeShade="80"/>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with additional dev</w:t>
            </w:r>
          </w:p>
        </w:tc>
        <w:tc>
          <w:tcPr>
            <w:tcW w:w="995" w:type="dxa"/>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709" w:type="dxa"/>
            <w:tcBorders>
              <w:top w:val="nil"/>
              <w:left w:val="single" w:sz="12" w:space="0" w:color="808080" w:themeColor="background1" w:themeShade="80"/>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0" w:type="dxa"/>
            <w:gridSpan w:val="2"/>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automatically</w:t>
            </w:r>
          </w:p>
        </w:tc>
        <w:tc>
          <w:tcPr>
            <w:tcW w:w="991" w:type="dxa"/>
            <w:gridSpan w:val="2"/>
            <w:tcBorders>
              <w:top w:val="nil"/>
              <w:left w:val="nil"/>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with presentation creator (stories)</w:t>
            </w:r>
          </w:p>
        </w:tc>
        <w:tc>
          <w:tcPr>
            <w:tcW w:w="857" w:type="dxa"/>
            <w:tcBorders>
              <w:top w:val="nil"/>
              <w:left w:val="single" w:sz="12" w:space="0" w:color="808080" w:themeColor="background1" w:themeShade="80"/>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765" w:type="dxa"/>
            <w:tcBorders>
              <w:top w:val="nil"/>
              <w:left w:val="nil"/>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sz w:val="10"/>
                <w:szCs w:val="18"/>
                <w:lang w:eastAsia="en-GB"/>
              </w:rPr>
            </w:pPr>
          </w:p>
        </w:tc>
        <w:tc>
          <w:tcPr>
            <w:tcW w:w="621" w:type="dxa"/>
            <w:vMerge/>
            <w:tcBorders>
              <w:left w:val="single" w:sz="12" w:space="0" w:color="808080" w:themeColor="background1" w:themeShade="80"/>
              <w:right w:val="single" w:sz="12" w:space="0" w:color="808080" w:themeColor="background1" w:themeShade="80"/>
            </w:tcBorders>
            <w:shd w:val="clear" w:color="auto" w:fill="auto"/>
            <w:vAlign w:val="center"/>
          </w:tcPr>
          <w:p w:rsidR="0082712F" w:rsidRPr="0082712F" w:rsidRDefault="0082712F" w:rsidP="0082712F">
            <w:pPr>
              <w:spacing w:after="0" w:line="240" w:lineRule="auto"/>
              <w:jc w:val="center"/>
              <w:rPr>
                <w:rFonts w:eastAsia="Times New Roman" w:cs="Times New Roman"/>
                <w:sz w:val="18"/>
                <w:szCs w:val="18"/>
                <w:lang w:eastAsia="en-GB"/>
              </w:rPr>
            </w:pPr>
          </w:p>
        </w:tc>
        <w:tc>
          <w:tcPr>
            <w:tcW w:w="719" w:type="dxa"/>
            <w:gridSpan w:val="3"/>
            <w:vMerge/>
            <w:tcBorders>
              <w:left w:val="single" w:sz="12" w:space="0" w:color="808080" w:themeColor="background1" w:themeShade="80"/>
              <w:right w:val="nil"/>
            </w:tcBorders>
            <w:shd w:val="clear" w:color="auto" w:fill="C5E0B3" w:themeFill="accent6" w:themeFillTint="66"/>
            <w:vAlign w:val="center"/>
          </w:tcPr>
          <w:p w:rsidR="0082712F" w:rsidRPr="00F547AB" w:rsidRDefault="0082712F" w:rsidP="0082712F">
            <w:pPr>
              <w:spacing w:after="0" w:line="240" w:lineRule="auto"/>
              <w:jc w:val="center"/>
              <w:rPr>
                <w:rFonts w:eastAsia="Times New Roman" w:cs="Times New Roman"/>
                <w:sz w:val="14"/>
                <w:szCs w:val="14"/>
                <w:lang w:eastAsia="en-GB"/>
              </w:rPr>
            </w:pPr>
          </w:p>
        </w:tc>
      </w:tr>
      <w:tr w:rsidR="0082712F" w:rsidRPr="00A21B81" w:rsidTr="000D408D">
        <w:trPr>
          <w:trHeight w:val="74"/>
        </w:trPr>
        <w:tc>
          <w:tcPr>
            <w:tcW w:w="850" w:type="dxa"/>
            <w:vMerge/>
            <w:tcBorders>
              <w:left w:val="nil"/>
              <w:bottom w:val="single" w:sz="12" w:space="0" w:color="auto"/>
              <w:right w:val="nil"/>
            </w:tcBorders>
            <w:shd w:val="clear" w:color="auto" w:fill="auto"/>
            <w:hideMark/>
          </w:tcPr>
          <w:p w:rsidR="0082712F" w:rsidRPr="003E5E8C" w:rsidRDefault="0082712F" w:rsidP="002D62D7">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0"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684"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591"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49"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850"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991" w:type="dxa"/>
            <w:tcBorders>
              <w:top w:val="nil"/>
              <w:left w:val="nil"/>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w:t>
            </w:r>
          </w:p>
        </w:tc>
        <w:tc>
          <w:tcPr>
            <w:tcW w:w="846" w:type="dxa"/>
            <w:tcBorders>
              <w:top w:val="nil"/>
              <w:left w:val="single" w:sz="12" w:space="0" w:color="808080" w:themeColor="background1" w:themeShade="80"/>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5" w:type="dxa"/>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709" w:type="dxa"/>
            <w:tcBorders>
              <w:top w:val="nil"/>
              <w:left w:val="single" w:sz="12" w:space="0" w:color="808080" w:themeColor="background1" w:themeShade="80"/>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50" w:type="dxa"/>
            <w:gridSpan w:val="2"/>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991" w:type="dxa"/>
            <w:gridSpan w:val="2"/>
            <w:tcBorders>
              <w:top w:val="nil"/>
              <w:left w:val="nil"/>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857" w:type="dxa"/>
            <w:tcBorders>
              <w:top w:val="nil"/>
              <w:left w:val="single" w:sz="12" w:space="0" w:color="808080" w:themeColor="background1" w:themeShade="80"/>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765" w:type="dxa"/>
            <w:tcBorders>
              <w:top w:val="nil"/>
              <w:left w:val="nil"/>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0D408D" w:rsidP="003E5E8C">
            <w:pPr>
              <w:spacing w:after="0" w:line="240" w:lineRule="auto"/>
              <w:jc w:val="center"/>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3</w:t>
            </w:r>
          </w:p>
        </w:tc>
        <w:tc>
          <w:tcPr>
            <w:tcW w:w="995"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37"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color w:val="000000"/>
                <w:sz w:val="18"/>
                <w:szCs w:val="18"/>
                <w:lang w:eastAsia="en-GB"/>
              </w:rPr>
            </w:pPr>
            <w:r w:rsidRPr="0082712F">
              <w:rPr>
                <w:rFonts w:eastAsia="Times New Roman" w:cs="Times New Roman"/>
                <w:color w:val="000000"/>
                <w:sz w:val="18"/>
                <w:szCs w:val="18"/>
                <w:lang w:eastAsia="en-GB"/>
              </w:rPr>
              <w:t>1</w:t>
            </w:r>
          </w:p>
        </w:tc>
        <w:tc>
          <w:tcPr>
            <w:tcW w:w="621" w:type="dxa"/>
            <w:vMerge/>
            <w:tcBorders>
              <w:left w:val="single" w:sz="12" w:space="0" w:color="808080" w:themeColor="background1" w:themeShade="80"/>
              <w:bottom w:val="single" w:sz="12" w:space="0" w:color="auto"/>
              <w:right w:val="single" w:sz="12" w:space="0" w:color="808080" w:themeColor="background1" w:themeShade="80"/>
            </w:tcBorders>
            <w:shd w:val="clear" w:color="auto" w:fill="auto"/>
            <w:vAlign w:val="center"/>
            <w:hideMark/>
          </w:tcPr>
          <w:p w:rsidR="0082712F" w:rsidRPr="0082712F" w:rsidRDefault="0082712F" w:rsidP="0082712F">
            <w:pPr>
              <w:spacing w:after="0" w:line="240" w:lineRule="auto"/>
              <w:jc w:val="center"/>
              <w:rPr>
                <w:rFonts w:eastAsia="Times New Roman" w:cs="Times New Roman"/>
                <w:color w:val="000000"/>
                <w:sz w:val="18"/>
                <w:szCs w:val="18"/>
                <w:lang w:eastAsia="en-GB"/>
              </w:rPr>
            </w:pPr>
          </w:p>
        </w:tc>
        <w:tc>
          <w:tcPr>
            <w:tcW w:w="719" w:type="dxa"/>
            <w:gridSpan w:val="3"/>
            <w:vMerge/>
            <w:tcBorders>
              <w:left w:val="single" w:sz="12" w:space="0" w:color="808080" w:themeColor="background1" w:themeShade="80"/>
              <w:bottom w:val="single" w:sz="12" w:space="0" w:color="auto"/>
              <w:right w:val="nil"/>
            </w:tcBorders>
            <w:shd w:val="clear" w:color="auto" w:fill="C5E0B3" w:themeFill="accent6" w:themeFillTint="66"/>
            <w:vAlign w:val="center"/>
          </w:tcPr>
          <w:p w:rsidR="0082712F" w:rsidRPr="003E5E8C" w:rsidRDefault="0082712F" w:rsidP="0082712F">
            <w:pPr>
              <w:spacing w:after="0" w:line="240" w:lineRule="auto"/>
              <w:jc w:val="center"/>
              <w:rPr>
                <w:rFonts w:eastAsia="Times New Roman" w:cs="Times New Roman"/>
                <w:color w:val="000000"/>
                <w:sz w:val="18"/>
                <w:szCs w:val="18"/>
                <w:lang w:eastAsia="en-GB"/>
              </w:rPr>
            </w:pPr>
          </w:p>
        </w:tc>
      </w:tr>
      <w:tr w:rsidR="0082712F" w:rsidRPr="00A21B81" w:rsidTr="000D408D">
        <w:trPr>
          <w:trHeight w:val="74"/>
        </w:trPr>
        <w:tc>
          <w:tcPr>
            <w:tcW w:w="850" w:type="dxa"/>
            <w:vMerge w:val="restart"/>
            <w:tcBorders>
              <w:top w:val="nil"/>
              <w:left w:val="nil"/>
              <w:right w:val="nil"/>
            </w:tcBorders>
            <w:shd w:val="clear" w:color="auto" w:fill="auto"/>
            <w:hideMark/>
          </w:tcPr>
          <w:p w:rsidR="0082712F" w:rsidRPr="003E5E8C" w:rsidRDefault="0082712F" w:rsidP="0082712F">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Qlik</w:t>
            </w:r>
            <w:r>
              <w:rPr>
                <w:rFonts w:ascii="Calibri" w:eastAsia="Times New Roman" w:hAnsi="Calibri" w:cs="Times New Roman"/>
                <w:color w:val="000000"/>
                <w:sz w:val="18"/>
                <w:szCs w:val="18"/>
                <w:lang w:eastAsia="en-GB"/>
              </w:rPr>
              <w:t>V</w:t>
            </w:r>
            <w:r w:rsidRPr="003E5E8C">
              <w:rPr>
                <w:rFonts w:ascii="Calibri" w:eastAsia="Times New Roman" w:hAnsi="Calibri" w:cs="Times New Roman"/>
                <w:color w:val="000000"/>
                <w:sz w:val="18"/>
                <w:szCs w:val="18"/>
                <w:lang w:eastAsia="en-GB"/>
              </w:rPr>
              <w:t>iew</w:t>
            </w:r>
          </w:p>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 </w:t>
            </w:r>
          </w:p>
        </w:tc>
        <w:tc>
          <w:tcPr>
            <w:tcW w:w="567"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0"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684"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591"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49"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50"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1" w:type="dxa"/>
            <w:tcBorders>
              <w:top w:val="nil"/>
              <w:left w:val="nil"/>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Both</w:t>
            </w:r>
          </w:p>
        </w:tc>
        <w:tc>
          <w:tcPr>
            <w:tcW w:w="846" w:type="dxa"/>
            <w:tcBorders>
              <w:top w:val="nil"/>
              <w:left w:val="single" w:sz="12" w:space="0" w:color="808080" w:themeColor="background1" w:themeShade="80"/>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5" w:type="dxa"/>
            <w:tcBorders>
              <w:top w:val="nil"/>
              <w:left w:val="nil"/>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709" w:type="dxa"/>
            <w:tcBorders>
              <w:top w:val="nil"/>
              <w:left w:val="single" w:sz="12" w:space="0" w:color="808080" w:themeColor="background1" w:themeShade="80"/>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50" w:type="dxa"/>
            <w:gridSpan w:val="2"/>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1" w:type="dxa"/>
            <w:gridSpan w:val="2"/>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57" w:type="dxa"/>
            <w:tcBorders>
              <w:top w:val="nil"/>
              <w:left w:val="single" w:sz="12" w:space="0" w:color="808080" w:themeColor="background1" w:themeShade="80"/>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765" w:type="dxa"/>
            <w:tcBorders>
              <w:top w:val="nil"/>
              <w:left w:val="nil"/>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No</w:t>
            </w:r>
          </w:p>
        </w:tc>
        <w:tc>
          <w:tcPr>
            <w:tcW w:w="621" w:type="dxa"/>
            <w:vMerge w:val="restart"/>
            <w:tcBorders>
              <w:top w:val="nil"/>
              <w:left w:val="single" w:sz="12" w:space="0" w:color="808080" w:themeColor="background1" w:themeShade="80"/>
              <w:right w:val="single" w:sz="12" w:space="0" w:color="808080" w:themeColor="background1" w:themeShade="80"/>
            </w:tcBorders>
            <w:shd w:val="clear" w:color="auto" w:fill="auto"/>
            <w:vAlign w:val="center"/>
            <w:hideMark/>
          </w:tcPr>
          <w:p w:rsidR="0082712F" w:rsidRPr="0082712F" w:rsidRDefault="0082712F" w:rsidP="0082712F">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8</w:t>
            </w:r>
            <w:r w:rsidR="000D408D">
              <w:rPr>
                <w:rFonts w:eastAsia="Times New Roman" w:cs="Times New Roman"/>
                <w:sz w:val="18"/>
                <w:szCs w:val="18"/>
                <w:lang w:eastAsia="en-GB"/>
              </w:rPr>
              <w:t>8</w:t>
            </w:r>
            <w:r w:rsidRPr="0082712F">
              <w:rPr>
                <w:rFonts w:eastAsia="Times New Roman" w:cs="Times New Roman"/>
                <w:sz w:val="18"/>
                <w:szCs w:val="18"/>
                <w:lang w:eastAsia="en-GB"/>
              </w:rPr>
              <w:t>%</w:t>
            </w:r>
          </w:p>
          <w:p w:rsidR="0082712F" w:rsidRPr="0082712F" w:rsidRDefault="0082712F" w:rsidP="000D408D">
            <w:pPr>
              <w:spacing w:after="0" w:line="240" w:lineRule="auto"/>
              <w:jc w:val="center"/>
              <w:rPr>
                <w:rFonts w:eastAsia="Times New Roman" w:cs="Times New Roman"/>
                <w:sz w:val="18"/>
                <w:szCs w:val="18"/>
                <w:lang w:eastAsia="en-GB"/>
              </w:rPr>
            </w:pPr>
            <w:r w:rsidRPr="0082712F">
              <w:rPr>
                <w:rFonts w:eastAsia="Times New Roman" w:cs="Times New Roman"/>
                <w:color w:val="000000"/>
                <w:sz w:val="18"/>
                <w:szCs w:val="18"/>
                <w:lang w:eastAsia="en-GB"/>
              </w:rPr>
              <w:t>3</w:t>
            </w:r>
            <w:r w:rsidR="000D408D">
              <w:rPr>
                <w:rFonts w:eastAsia="Times New Roman" w:cs="Times New Roman"/>
                <w:color w:val="000000"/>
                <w:sz w:val="18"/>
                <w:szCs w:val="18"/>
                <w:lang w:eastAsia="en-GB"/>
              </w:rPr>
              <w:t>10</w:t>
            </w:r>
          </w:p>
        </w:tc>
        <w:tc>
          <w:tcPr>
            <w:tcW w:w="719" w:type="dxa"/>
            <w:gridSpan w:val="3"/>
            <w:vMerge w:val="restart"/>
            <w:tcBorders>
              <w:top w:val="nil"/>
              <w:left w:val="single" w:sz="12" w:space="0" w:color="808080" w:themeColor="background1" w:themeShade="80"/>
              <w:right w:val="nil"/>
            </w:tcBorders>
            <w:shd w:val="clear" w:color="auto" w:fill="C5E0B3" w:themeFill="accent6" w:themeFillTint="66"/>
            <w:vAlign w:val="center"/>
          </w:tcPr>
          <w:p w:rsidR="0082712F" w:rsidRPr="00F547AB" w:rsidRDefault="0082712F" w:rsidP="000D408D">
            <w:pPr>
              <w:spacing w:after="0" w:line="240" w:lineRule="auto"/>
              <w:jc w:val="center"/>
              <w:rPr>
                <w:rFonts w:eastAsia="Times New Roman" w:cs="Times New Roman"/>
                <w:sz w:val="14"/>
                <w:szCs w:val="14"/>
                <w:lang w:eastAsia="en-GB"/>
              </w:rPr>
            </w:pPr>
            <w:r w:rsidRPr="003E5E8C">
              <w:rPr>
                <w:rFonts w:eastAsia="Times New Roman" w:cs="Times New Roman"/>
                <w:color w:val="000000"/>
                <w:sz w:val="18"/>
                <w:szCs w:val="14"/>
                <w:lang w:eastAsia="en-GB"/>
              </w:rPr>
              <w:t>1</w:t>
            </w:r>
            <w:r w:rsidR="000D408D">
              <w:rPr>
                <w:rFonts w:eastAsia="Times New Roman" w:cs="Times New Roman"/>
                <w:color w:val="000000"/>
                <w:sz w:val="18"/>
                <w:szCs w:val="14"/>
                <w:lang w:eastAsia="en-GB"/>
              </w:rPr>
              <w:t>4</w:t>
            </w:r>
          </w:p>
        </w:tc>
      </w:tr>
      <w:tr w:rsidR="0082712F" w:rsidRPr="00A21B81" w:rsidTr="000D408D">
        <w:trPr>
          <w:trHeight w:val="79"/>
        </w:trPr>
        <w:tc>
          <w:tcPr>
            <w:tcW w:w="850" w:type="dxa"/>
            <w:vMerge/>
            <w:tcBorders>
              <w:left w:val="nil"/>
              <w:right w:val="nil"/>
            </w:tcBorders>
            <w:shd w:val="clear" w:color="auto" w:fill="auto"/>
          </w:tcPr>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0"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684"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591"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49"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0"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1" w:type="dxa"/>
            <w:tcBorders>
              <w:top w:val="nil"/>
              <w:left w:val="nil"/>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46" w:type="dxa"/>
            <w:tcBorders>
              <w:top w:val="nil"/>
              <w:left w:val="single" w:sz="12" w:space="0" w:color="808080" w:themeColor="background1" w:themeShade="80"/>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with additional app</w:t>
            </w:r>
          </w:p>
        </w:tc>
        <w:tc>
          <w:tcPr>
            <w:tcW w:w="995" w:type="dxa"/>
            <w:tcBorders>
              <w:top w:val="nil"/>
              <w:left w:val="nil"/>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709" w:type="dxa"/>
            <w:tcBorders>
              <w:top w:val="nil"/>
              <w:left w:val="single" w:sz="12" w:space="0" w:color="808080" w:themeColor="background1" w:themeShade="80"/>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0" w:type="dxa"/>
            <w:gridSpan w:val="2"/>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design for both desktop and mobile</w:t>
            </w:r>
          </w:p>
        </w:tc>
        <w:tc>
          <w:tcPr>
            <w:tcW w:w="991" w:type="dxa"/>
            <w:gridSpan w:val="2"/>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7" w:type="dxa"/>
            <w:tcBorders>
              <w:top w:val="nil"/>
              <w:left w:val="single" w:sz="12" w:space="0" w:color="808080" w:themeColor="background1" w:themeShade="80"/>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765" w:type="dxa"/>
            <w:tcBorders>
              <w:top w:val="nil"/>
              <w:left w:val="nil"/>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eastAsia="Times New Roman" w:cs="Times New Roman"/>
                <w:sz w:val="10"/>
                <w:szCs w:val="18"/>
                <w:lang w:eastAsia="en-GB"/>
              </w:rPr>
            </w:pPr>
            <w:r w:rsidRPr="0082712F">
              <w:rPr>
                <w:rFonts w:eastAsia="Times New Roman" w:cs="Times New Roman"/>
                <w:sz w:val="10"/>
                <w:szCs w:val="18"/>
                <w:lang w:eastAsia="en-GB"/>
              </w:rPr>
              <w:t>Not needed</w:t>
            </w:r>
          </w:p>
        </w:tc>
        <w:tc>
          <w:tcPr>
            <w:tcW w:w="621" w:type="dxa"/>
            <w:vMerge/>
            <w:tcBorders>
              <w:left w:val="single" w:sz="12" w:space="0" w:color="808080" w:themeColor="background1" w:themeShade="80"/>
              <w:right w:val="single" w:sz="12" w:space="0" w:color="808080" w:themeColor="background1" w:themeShade="80"/>
            </w:tcBorders>
            <w:shd w:val="clear" w:color="auto" w:fill="auto"/>
            <w:vAlign w:val="center"/>
          </w:tcPr>
          <w:p w:rsidR="0082712F" w:rsidRPr="0082712F" w:rsidRDefault="0082712F" w:rsidP="0082712F">
            <w:pPr>
              <w:spacing w:after="0" w:line="240" w:lineRule="auto"/>
              <w:jc w:val="center"/>
              <w:rPr>
                <w:rFonts w:eastAsia="Times New Roman" w:cs="Times New Roman"/>
                <w:sz w:val="18"/>
                <w:szCs w:val="18"/>
                <w:lang w:eastAsia="en-GB"/>
              </w:rPr>
            </w:pPr>
          </w:p>
        </w:tc>
        <w:tc>
          <w:tcPr>
            <w:tcW w:w="719" w:type="dxa"/>
            <w:gridSpan w:val="3"/>
            <w:vMerge/>
            <w:tcBorders>
              <w:left w:val="single" w:sz="12" w:space="0" w:color="808080" w:themeColor="background1" w:themeShade="80"/>
              <w:right w:val="nil"/>
            </w:tcBorders>
            <w:shd w:val="clear" w:color="auto" w:fill="C5E0B3" w:themeFill="accent6" w:themeFillTint="66"/>
            <w:vAlign w:val="center"/>
          </w:tcPr>
          <w:p w:rsidR="0082712F" w:rsidRPr="00F547AB" w:rsidRDefault="0082712F" w:rsidP="0082712F">
            <w:pPr>
              <w:spacing w:after="0" w:line="240" w:lineRule="auto"/>
              <w:jc w:val="center"/>
              <w:rPr>
                <w:rFonts w:eastAsia="Times New Roman" w:cs="Times New Roman"/>
                <w:sz w:val="14"/>
                <w:szCs w:val="14"/>
                <w:lang w:eastAsia="en-GB"/>
              </w:rPr>
            </w:pPr>
          </w:p>
        </w:tc>
      </w:tr>
      <w:tr w:rsidR="0082712F" w:rsidRPr="00A21B81" w:rsidTr="000D408D">
        <w:trPr>
          <w:trHeight w:val="74"/>
        </w:trPr>
        <w:tc>
          <w:tcPr>
            <w:tcW w:w="850" w:type="dxa"/>
            <w:vMerge/>
            <w:tcBorders>
              <w:left w:val="nil"/>
              <w:bottom w:val="single" w:sz="12" w:space="0" w:color="auto"/>
              <w:right w:val="nil"/>
            </w:tcBorders>
            <w:shd w:val="clear" w:color="auto" w:fill="auto"/>
            <w:hideMark/>
          </w:tcPr>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0"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684"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591"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49"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850"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991" w:type="dxa"/>
            <w:tcBorders>
              <w:top w:val="nil"/>
              <w:left w:val="nil"/>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w:t>
            </w:r>
          </w:p>
        </w:tc>
        <w:tc>
          <w:tcPr>
            <w:tcW w:w="846" w:type="dxa"/>
            <w:tcBorders>
              <w:top w:val="nil"/>
              <w:left w:val="single" w:sz="12" w:space="0" w:color="808080" w:themeColor="background1" w:themeShade="80"/>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5" w:type="dxa"/>
            <w:tcBorders>
              <w:top w:val="nil"/>
              <w:left w:val="nil"/>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709" w:type="dxa"/>
            <w:tcBorders>
              <w:top w:val="nil"/>
              <w:left w:val="single" w:sz="12" w:space="0" w:color="808080" w:themeColor="background1" w:themeShade="80"/>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50" w:type="dxa"/>
            <w:gridSpan w:val="2"/>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1" w:type="dxa"/>
            <w:gridSpan w:val="2"/>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57" w:type="dxa"/>
            <w:tcBorders>
              <w:top w:val="nil"/>
              <w:left w:val="single" w:sz="12" w:space="0" w:color="808080" w:themeColor="background1" w:themeShade="80"/>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765" w:type="dxa"/>
            <w:tcBorders>
              <w:top w:val="nil"/>
              <w:left w:val="nil"/>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0D408D" w:rsidP="003E5E8C">
            <w:pPr>
              <w:spacing w:after="0" w:line="240" w:lineRule="auto"/>
              <w:jc w:val="center"/>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3</w:t>
            </w:r>
          </w:p>
        </w:tc>
        <w:tc>
          <w:tcPr>
            <w:tcW w:w="995"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37"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eastAsia="Times New Roman" w:cs="Times New Roman"/>
                <w:color w:val="000000"/>
                <w:sz w:val="18"/>
                <w:szCs w:val="18"/>
                <w:lang w:eastAsia="en-GB"/>
              </w:rPr>
            </w:pPr>
            <w:r w:rsidRPr="0082712F">
              <w:rPr>
                <w:rFonts w:eastAsia="Times New Roman" w:cs="Times New Roman"/>
                <w:color w:val="000000"/>
                <w:sz w:val="18"/>
                <w:szCs w:val="18"/>
                <w:lang w:eastAsia="en-GB"/>
              </w:rPr>
              <w:t>2</w:t>
            </w:r>
          </w:p>
        </w:tc>
        <w:tc>
          <w:tcPr>
            <w:tcW w:w="621" w:type="dxa"/>
            <w:vMerge/>
            <w:tcBorders>
              <w:left w:val="single" w:sz="12" w:space="0" w:color="808080" w:themeColor="background1" w:themeShade="80"/>
              <w:bottom w:val="single" w:sz="12" w:space="0" w:color="auto"/>
              <w:right w:val="single" w:sz="12" w:space="0" w:color="808080" w:themeColor="background1" w:themeShade="80"/>
            </w:tcBorders>
            <w:shd w:val="clear" w:color="auto" w:fill="auto"/>
            <w:vAlign w:val="center"/>
          </w:tcPr>
          <w:p w:rsidR="0082712F" w:rsidRPr="0082712F" w:rsidRDefault="0082712F" w:rsidP="0082712F">
            <w:pPr>
              <w:spacing w:after="0" w:line="240" w:lineRule="auto"/>
              <w:jc w:val="center"/>
              <w:rPr>
                <w:rFonts w:eastAsia="Times New Roman" w:cs="Times New Roman"/>
                <w:color w:val="000000"/>
                <w:sz w:val="18"/>
                <w:szCs w:val="18"/>
                <w:lang w:eastAsia="en-GB"/>
              </w:rPr>
            </w:pPr>
          </w:p>
        </w:tc>
        <w:tc>
          <w:tcPr>
            <w:tcW w:w="719" w:type="dxa"/>
            <w:gridSpan w:val="3"/>
            <w:vMerge/>
            <w:tcBorders>
              <w:left w:val="single" w:sz="12" w:space="0" w:color="808080" w:themeColor="background1" w:themeShade="80"/>
              <w:bottom w:val="single" w:sz="12" w:space="0" w:color="auto"/>
              <w:right w:val="nil"/>
            </w:tcBorders>
            <w:shd w:val="clear" w:color="auto" w:fill="C5E0B3" w:themeFill="accent6" w:themeFillTint="66"/>
            <w:vAlign w:val="center"/>
          </w:tcPr>
          <w:p w:rsidR="0082712F" w:rsidRPr="003E5E8C" w:rsidRDefault="0082712F" w:rsidP="0082712F">
            <w:pPr>
              <w:spacing w:after="0" w:line="240" w:lineRule="auto"/>
              <w:jc w:val="center"/>
              <w:rPr>
                <w:rFonts w:eastAsia="Times New Roman" w:cs="Times New Roman"/>
                <w:color w:val="000000"/>
                <w:sz w:val="18"/>
                <w:szCs w:val="14"/>
                <w:lang w:eastAsia="en-GB"/>
              </w:rPr>
            </w:pPr>
          </w:p>
        </w:tc>
      </w:tr>
      <w:tr w:rsidR="0082712F" w:rsidRPr="00A21B81" w:rsidTr="0082712F">
        <w:trPr>
          <w:trHeight w:val="184"/>
        </w:trPr>
        <w:tc>
          <w:tcPr>
            <w:tcW w:w="850" w:type="dxa"/>
            <w:vMerge w:val="restart"/>
            <w:tcBorders>
              <w:top w:val="nil"/>
              <w:left w:val="nil"/>
              <w:right w:val="nil"/>
            </w:tcBorders>
            <w:shd w:val="clear" w:color="auto" w:fill="auto"/>
            <w:hideMark/>
          </w:tcPr>
          <w:p w:rsidR="0082712F" w:rsidRPr="003E5E8C" w:rsidRDefault="0082712F" w:rsidP="0082712F">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Tableau</w:t>
            </w:r>
          </w:p>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 </w:t>
            </w:r>
          </w:p>
        </w:tc>
        <w:tc>
          <w:tcPr>
            <w:tcW w:w="567"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0"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684"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591"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49"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850"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1" w:type="dxa"/>
            <w:tcBorders>
              <w:top w:val="nil"/>
              <w:left w:val="nil"/>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Both</w:t>
            </w:r>
          </w:p>
        </w:tc>
        <w:tc>
          <w:tcPr>
            <w:tcW w:w="846" w:type="dxa"/>
            <w:tcBorders>
              <w:top w:val="nil"/>
              <w:left w:val="single" w:sz="12" w:space="0" w:color="808080" w:themeColor="background1" w:themeShade="80"/>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995" w:type="dxa"/>
            <w:tcBorders>
              <w:top w:val="nil"/>
              <w:left w:val="nil"/>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709" w:type="dxa"/>
            <w:tcBorders>
              <w:top w:val="nil"/>
              <w:left w:val="single" w:sz="12" w:space="0" w:color="808080" w:themeColor="background1" w:themeShade="80"/>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50" w:type="dxa"/>
            <w:gridSpan w:val="2"/>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1" w:type="dxa"/>
            <w:gridSpan w:val="2"/>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857" w:type="dxa"/>
            <w:tcBorders>
              <w:top w:val="nil"/>
              <w:left w:val="single" w:sz="12" w:space="0" w:color="808080" w:themeColor="background1" w:themeShade="80"/>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765" w:type="dxa"/>
            <w:tcBorders>
              <w:top w:val="nil"/>
              <w:left w:val="nil"/>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Yes</w:t>
            </w:r>
          </w:p>
        </w:tc>
        <w:tc>
          <w:tcPr>
            <w:tcW w:w="621" w:type="dxa"/>
            <w:vMerge w:val="restart"/>
            <w:tcBorders>
              <w:top w:val="nil"/>
              <w:left w:val="single" w:sz="12" w:space="0" w:color="808080" w:themeColor="background1" w:themeShade="80"/>
              <w:right w:val="single" w:sz="12" w:space="0" w:color="808080" w:themeColor="background1" w:themeShade="80"/>
            </w:tcBorders>
            <w:shd w:val="clear" w:color="auto" w:fill="auto"/>
            <w:vAlign w:val="center"/>
            <w:hideMark/>
          </w:tcPr>
          <w:p w:rsidR="0082712F" w:rsidRPr="0082712F" w:rsidRDefault="0082712F" w:rsidP="0082712F">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60%</w:t>
            </w:r>
          </w:p>
          <w:p w:rsidR="0082712F" w:rsidRPr="0082712F" w:rsidRDefault="0082712F" w:rsidP="0082712F">
            <w:pPr>
              <w:spacing w:after="0" w:line="240" w:lineRule="auto"/>
              <w:jc w:val="center"/>
              <w:rPr>
                <w:rFonts w:eastAsia="Times New Roman" w:cs="Times New Roman"/>
                <w:sz w:val="18"/>
                <w:szCs w:val="18"/>
                <w:lang w:eastAsia="en-GB"/>
              </w:rPr>
            </w:pPr>
            <w:r w:rsidRPr="0082712F">
              <w:rPr>
                <w:rFonts w:eastAsia="Times New Roman" w:cs="Times New Roman"/>
                <w:color w:val="000000"/>
                <w:sz w:val="18"/>
                <w:szCs w:val="18"/>
                <w:lang w:eastAsia="en-GB"/>
              </w:rPr>
              <w:t>210</w:t>
            </w:r>
          </w:p>
        </w:tc>
        <w:tc>
          <w:tcPr>
            <w:tcW w:w="719" w:type="dxa"/>
            <w:gridSpan w:val="3"/>
            <w:vMerge w:val="restart"/>
            <w:tcBorders>
              <w:top w:val="nil"/>
              <w:left w:val="single" w:sz="12" w:space="0" w:color="808080" w:themeColor="background1" w:themeShade="80"/>
              <w:right w:val="nil"/>
            </w:tcBorders>
            <w:vAlign w:val="center"/>
          </w:tcPr>
          <w:p w:rsidR="0082712F" w:rsidRPr="00F547AB" w:rsidRDefault="0082712F" w:rsidP="0082712F">
            <w:pPr>
              <w:spacing w:after="0" w:line="240" w:lineRule="auto"/>
              <w:jc w:val="center"/>
              <w:rPr>
                <w:rFonts w:eastAsia="Times New Roman" w:cs="Times New Roman"/>
                <w:sz w:val="14"/>
                <w:szCs w:val="14"/>
                <w:lang w:eastAsia="en-GB"/>
              </w:rPr>
            </w:pPr>
            <w:r w:rsidRPr="003E5E8C">
              <w:rPr>
                <w:rFonts w:eastAsia="Times New Roman" w:cs="Times New Roman"/>
                <w:color w:val="000000"/>
                <w:sz w:val="18"/>
                <w:szCs w:val="14"/>
                <w:lang w:eastAsia="en-GB"/>
              </w:rPr>
              <w:t>9</w:t>
            </w:r>
          </w:p>
        </w:tc>
      </w:tr>
      <w:tr w:rsidR="0082712F" w:rsidRPr="00A21B81" w:rsidTr="0082712F">
        <w:trPr>
          <w:trHeight w:val="228"/>
        </w:trPr>
        <w:tc>
          <w:tcPr>
            <w:tcW w:w="850" w:type="dxa"/>
            <w:vMerge/>
            <w:tcBorders>
              <w:left w:val="nil"/>
              <w:right w:val="nil"/>
            </w:tcBorders>
            <w:shd w:val="clear" w:color="auto" w:fill="auto"/>
          </w:tcPr>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0"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684"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591"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49"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separate tableau product</w:t>
            </w:r>
          </w:p>
        </w:tc>
        <w:tc>
          <w:tcPr>
            <w:tcW w:w="850"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1" w:type="dxa"/>
            <w:tcBorders>
              <w:top w:val="nil"/>
              <w:left w:val="nil"/>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46" w:type="dxa"/>
            <w:tcBorders>
              <w:top w:val="nil"/>
              <w:left w:val="single" w:sz="12" w:space="0" w:color="808080" w:themeColor="background1" w:themeShade="80"/>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5" w:type="dxa"/>
            <w:tcBorders>
              <w:top w:val="nil"/>
              <w:left w:val="nil"/>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709" w:type="dxa"/>
            <w:tcBorders>
              <w:top w:val="nil"/>
              <w:left w:val="single" w:sz="12" w:space="0" w:color="808080" w:themeColor="background1" w:themeShade="80"/>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0" w:type="dxa"/>
            <w:gridSpan w:val="2"/>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design for both desktop and mobile</w:t>
            </w:r>
          </w:p>
        </w:tc>
        <w:tc>
          <w:tcPr>
            <w:tcW w:w="991" w:type="dxa"/>
            <w:gridSpan w:val="2"/>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7" w:type="dxa"/>
            <w:tcBorders>
              <w:top w:val="nil"/>
              <w:left w:val="single" w:sz="12" w:space="0" w:color="808080" w:themeColor="background1" w:themeShade="80"/>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765" w:type="dxa"/>
            <w:tcBorders>
              <w:top w:val="nil"/>
              <w:left w:val="nil"/>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sz w:val="10"/>
                <w:szCs w:val="18"/>
                <w:lang w:eastAsia="en-GB"/>
              </w:rPr>
            </w:pPr>
          </w:p>
        </w:tc>
        <w:tc>
          <w:tcPr>
            <w:tcW w:w="621" w:type="dxa"/>
            <w:vMerge/>
            <w:tcBorders>
              <w:left w:val="single" w:sz="12" w:space="0" w:color="808080" w:themeColor="background1" w:themeShade="80"/>
              <w:right w:val="single" w:sz="12" w:space="0" w:color="808080" w:themeColor="background1" w:themeShade="80"/>
            </w:tcBorders>
            <w:shd w:val="clear" w:color="auto" w:fill="auto"/>
            <w:vAlign w:val="center"/>
          </w:tcPr>
          <w:p w:rsidR="0082712F" w:rsidRPr="0082712F" w:rsidRDefault="0082712F" w:rsidP="0082712F">
            <w:pPr>
              <w:spacing w:after="0" w:line="240" w:lineRule="auto"/>
              <w:jc w:val="center"/>
              <w:rPr>
                <w:rFonts w:eastAsia="Times New Roman" w:cs="Times New Roman"/>
                <w:sz w:val="18"/>
                <w:szCs w:val="18"/>
                <w:lang w:eastAsia="en-GB"/>
              </w:rPr>
            </w:pPr>
          </w:p>
        </w:tc>
        <w:tc>
          <w:tcPr>
            <w:tcW w:w="719" w:type="dxa"/>
            <w:gridSpan w:val="3"/>
            <w:vMerge/>
            <w:tcBorders>
              <w:left w:val="single" w:sz="12" w:space="0" w:color="808080" w:themeColor="background1" w:themeShade="80"/>
              <w:right w:val="nil"/>
            </w:tcBorders>
            <w:vAlign w:val="center"/>
          </w:tcPr>
          <w:p w:rsidR="0082712F" w:rsidRPr="00F547AB" w:rsidRDefault="0082712F" w:rsidP="0082712F">
            <w:pPr>
              <w:spacing w:after="0" w:line="240" w:lineRule="auto"/>
              <w:jc w:val="center"/>
              <w:rPr>
                <w:rFonts w:eastAsia="Times New Roman" w:cs="Times New Roman"/>
                <w:sz w:val="14"/>
                <w:szCs w:val="14"/>
                <w:lang w:eastAsia="en-GB"/>
              </w:rPr>
            </w:pPr>
          </w:p>
        </w:tc>
      </w:tr>
      <w:tr w:rsidR="0082712F" w:rsidRPr="00A21B81" w:rsidTr="0082712F">
        <w:trPr>
          <w:trHeight w:val="74"/>
        </w:trPr>
        <w:tc>
          <w:tcPr>
            <w:tcW w:w="850" w:type="dxa"/>
            <w:vMerge/>
            <w:tcBorders>
              <w:left w:val="nil"/>
              <w:bottom w:val="single" w:sz="12" w:space="0" w:color="auto"/>
              <w:right w:val="nil"/>
            </w:tcBorders>
            <w:shd w:val="clear" w:color="auto" w:fill="auto"/>
            <w:hideMark/>
          </w:tcPr>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0"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684"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591"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49"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850"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991" w:type="dxa"/>
            <w:tcBorders>
              <w:top w:val="nil"/>
              <w:left w:val="nil"/>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w:t>
            </w:r>
          </w:p>
        </w:tc>
        <w:tc>
          <w:tcPr>
            <w:tcW w:w="846" w:type="dxa"/>
            <w:tcBorders>
              <w:top w:val="nil"/>
              <w:left w:val="single" w:sz="12" w:space="0" w:color="808080" w:themeColor="background1" w:themeShade="80"/>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995" w:type="dxa"/>
            <w:tcBorders>
              <w:top w:val="nil"/>
              <w:left w:val="nil"/>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709" w:type="dxa"/>
            <w:tcBorders>
              <w:top w:val="nil"/>
              <w:left w:val="single" w:sz="12" w:space="0" w:color="808080" w:themeColor="background1" w:themeShade="80"/>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50" w:type="dxa"/>
            <w:gridSpan w:val="2"/>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1" w:type="dxa"/>
            <w:gridSpan w:val="2"/>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857" w:type="dxa"/>
            <w:tcBorders>
              <w:top w:val="nil"/>
              <w:left w:val="single" w:sz="12" w:space="0" w:color="808080" w:themeColor="background1" w:themeShade="80"/>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765" w:type="dxa"/>
            <w:tcBorders>
              <w:top w:val="nil"/>
              <w:left w:val="nil"/>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3</w:t>
            </w:r>
          </w:p>
        </w:tc>
        <w:tc>
          <w:tcPr>
            <w:tcW w:w="995"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937"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color w:val="000000"/>
                <w:sz w:val="18"/>
                <w:szCs w:val="18"/>
                <w:lang w:eastAsia="en-GB"/>
              </w:rPr>
            </w:pPr>
            <w:r w:rsidRPr="0082712F">
              <w:rPr>
                <w:rFonts w:eastAsia="Times New Roman" w:cs="Times New Roman"/>
                <w:color w:val="000000"/>
                <w:sz w:val="18"/>
                <w:szCs w:val="18"/>
                <w:lang w:eastAsia="en-GB"/>
              </w:rPr>
              <w:t>0</w:t>
            </w:r>
          </w:p>
        </w:tc>
        <w:tc>
          <w:tcPr>
            <w:tcW w:w="621" w:type="dxa"/>
            <w:vMerge/>
            <w:tcBorders>
              <w:left w:val="single" w:sz="12" w:space="0" w:color="808080" w:themeColor="background1" w:themeShade="80"/>
              <w:bottom w:val="single" w:sz="12" w:space="0" w:color="auto"/>
              <w:right w:val="single" w:sz="12" w:space="0" w:color="808080" w:themeColor="background1" w:themeShade="80"/>
            </w:tcBorders>
            <w:shd w:val="clear" w:color="auto" w:fill="auto"/>
            <w:vAlign w:val="center"/>
            <w:hideMark/>
          </w:tcPr>
          <w:p w:rsidR="0082712F" w:rsidRPr="0082712F" w:rsidRDefault="0082712F" w:rsidP="0082712F">
            <w:pPr>
              <w:spacing w:after="0" w:line="240" w:lineRule="auto"/>
              <w:jc w:val="center"/>
              <w:rPr>
                <w:rFonts w:eastAsia="Times New Roman" w:cs="Times New Roman"/>
                <w:color w:val="000000"/>
                <w:sz w:val="18"/>
                <w:szCs w:val="18"/>
                <w:lang w:eastAsia="en-GB"/>
              </w:rPr>
            </w:pPr>
          </w:p>
        </w:tc>
        <w:tc>
          <w:tcPr>
            <w:tcW w:w="719" w:type="dxa"/>
            <w:gridSpan w:val="3"/>
            <w:vMerge/>
            <w:tcBorders>
              <w:left w:val="single" w:sz="12" w:space="0" w:color="808080" w:themeColor="background1" w:themeShade="80"/>
              <w:bottom w:val="single" w:sz="12" w:space="0" w:color="auto"/>
              <w:right w:val="nil"/>
            </w:tcBorders>
            <w:vAlign w:val="center"/>
          </w:tcPr>
          <w:p w:rsidR="0082712F" w:rsidRPr="003E5E8C" w:rsidRDefault="0082712F" w:rsidP="0082712F">
            <w:pPr>
              <w:spacing w:after="0" w:line="240" w:lineRule="auto"/>
              <w:jc w:val="center"/>
              <w:rPr>
                <w:rFonts w:eastAsia="Times New Roman" w:cs="Times New Roman"/>
                <w:color w:val="000000"/>
                <w:sz w:val="18"/>
                <w:szCs w:val="14"/>
                <w:lang w:eastAsia="en-GB"/>
              </w:rPr>
            </w:pPr>
          </w:p>
        </w:tc>
      </w:tr>
      <w:tr w:rsidR="0082712F" w:rsidRPr="00A21B81" w:rsidTr="0082712F">
        <w:trPr>
          <w:trHeight w:val="74"/>
        </w:trPr>
        <w:tc>
          <w:tcPr>
            <w:tcW w:w="850" w:type="dxa"/>
            <w:vMerge w:val="restart"/>
            <w:tcBorders>
              <w:top w:val="nil"/>
              <w:left w:val="nil"/>
              <w:right w:val="nil"/>
            </w:tcBorders>
            <w:shd w:val="clear" w:color="auto" w:fill="auto"/>
            <w:hideMark/>
          </w:tcPr>
          <w:p w:rsidR="0082712F" w:rsidRPr="003E5E8C" w:rsidRDefault="0082712F" w:rsidP="0082712F">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Spotfire</w:t>
            </w:r>
          </w:p>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 </w:t>
            </w:r>
          </w:p>
        </w:tc>
        <w:tc>
          <w:tcPr>
            <w:tcW w:w="567"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0"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684"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591"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49"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50"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1" w:type="dxa"/>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Managed</w:t>
            </w:r>
          </w:p>
        </w:tc>
        <w:tc>
          <w:tcPr>
            <w:tcW w:w="846" w:type="dxa"/>
            <w:tcBorders>
              <w:top w:val="nil"/>
              <w:left w:val="single" w:sz="12" w:space="0" w:color="808080" w:themeColor="background1" w:themeShade="80"/>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995" w:type="dxa"/>
            <w:tcBorders>
              <w:top w:val="nil"/>
              <w:left w:val="nil"/>
              <w:bottom w:val="nil"/>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709" w:type="dxa"/>
            <w:tcBorders>
              <w:top w:val="nil"/>
              <w:left w:val="single" w:sz="12" w:space="0" w:color="808080" w:themeColor="background1" w:themeShade="80"/>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850" w:type="dxa"/>
            <w:gridSpan w:val="2"/>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1" w:type="dxa"/>
            <w:gridSpan w:val="2"/>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857" w:type="dxa"/>
            <w:tcBorders>
              <w:top w:val="nil"/>
              <w:left w:val="single" w:sz="12" w:space="0" w:color="808080" w:themeColor="background1" w:themeShade="80"/>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765" w:type="dxa"/>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Yes</w:t>
            </w:r>
          </w:p>
        </w:tc>
        <w:tc>
          <w:tcPr>
            <w:tcW w:w="621" w:type="dxa"/>
            <w:vMerge w:val="restart"/>
            <w:tcBorders>
              <w:top w:val="nil"/>
              <w:left w:val="single" w:sz="12" w:space="0" w:color="808080" w:themeColor="background1" w:themeShade="80"/>
              <w:right w:val="single" w:sz="12" w:space="0" w:color="808080" w:themeColor="background1" w:themeShade="80"/>
            </w:tcBorders>
            <w:shd w:val="clear" w:color="auto" w:fill="auto"/>
            <w:vAlign w:val="center"/>
            <w:hideMark/>
          </w:tcPr>
          <w:p w:rsidR="0082712F" w:rsidRPr="0082712F" w:rsidRDefault="0082712F" w:rsidP="0082712F">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55%</w:t>
            </w:r>
          </w:p>
          <w:p w:rsidR="0082712F" w:rsidRPr="0082712F" w:rsidRDefault="0082712F" w:rsidP="0082712F">
            <w:pPr>
              <w:spacing w:after="0" w:line="240" w:lineRule="auto"/>
              <w:jc w:val="center"/>
              <w:rPr>
                <w:rFonts w:eastAsia="Times New Roman" w:cs="Times New Roman"/>
                <w:sz w:val="18"/>
                <w:szCs w:val="18"/>
                <w:lang w:eastAsia="en-GB"/>
              </w:rPr>
            </w:pPr>
            <w:r w:rsidRPr="0082712F">
              <w:rPr>
                <w:rFonts w:eastAsia="Times New Roman" w:cs="Times New Roman"/>
                <w:color w:val="000000"/>
                <w:sz w:val="18"/>
                <w:szCs w:val="18"/>
                <w:lang w:eastAsia="en-GB"/>
              </w:rPr>
              <w:t>165</w:t>
            </w:r>
          </w:p>
        </w:tc>
        <w:tc>
          <w:tcPr>
            <w:tcW w:w="719" w:type="dxa"/>
            <w:gridSpan w:val="3"/>
            <w:vMerge w:val="restart"/>
            <w:tcBorders>
              <w:top w:val="nil"/>
              <w:left w:val="single" w:sz="12" w:space="0" w:color="808080" w:themeColor="background1" w:themeShade="80"/>
              <w:right w:val="nil"/>
            </w:tcBorders>
            <w:vAlign w:val="center"/>
          </w:tcPr>
          <w:p w:rsidR="0082712F" w:rsidRPr="00F547AB" w:rsidRDefault="0082712F" w:rsidP="0082712F">
            <w:pPr>
              <w:spacing w:after="0" w:line="240" w:lineRule="auto"/>
              <w:jc w:val="center"/>
              <w:rPr>
                <w:rFonts w:eastAsia="Times New Roman" w:cs="Times New Roman"/>
                <w:sz w:val="14"/>
                <w:szCs w:val="14"/>
                <w:lang w:eastAsia="en-GB"/>
              </w:rPr>
            </w:pPr>
            <w:r w:rsidRPr="003E5E8C">
              <w:rPr>
                <w:rFonts w:eastAsia="Times New Roman" w:cs="Times New Roman"/>
                <w:color w:val="000000"/>
                <w:sz w:val="18"/>
                <w:szCs w:val="14"/>
                <w:lang w:eastAsia="en-GB"/>
              </w:rPr>
              <w:t>4</w:t>
            </w:r>
          </w:p>
        </w:tc>
      </w:tr>
      <w:tr w:rsidR="0082712F" w:rsidRPr="00A21B81" w:rsidTr="0082712F">
        <w:trPr>
          <w:trHeight w:val="226"/>
        </w:trPr>
        <w:tc>
          <w:tcPr>
            <w:tcW w:w="850" w:type="dxa"/>
            <w:vMerge/>
            <w:tcBorders>
              <w:left w:val="nil"/>
              <w:right w:val="nil"/>
            </w:tcBorders>
            <w:shd w:val="clear" w:color="auto" w:fill="auto"/>
          </w:tcPr>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0"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with third party app</w:t>
            </w:r>
          </w:p>
        </w:tc>
        <w:tc>
          <w:tcPr>
            <w:tcW w:w="684"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but not export on demand</w:t>
            </w:r>
          </w:p>
        </w:tc>
        <w:tc>
          <w:tcPr>
            <w:tcW w:w="591"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49"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but limited</w:t>
            </w:r>
          </w:p>
        </w:tc>
        <w:tc>
          <w:tcPr>
            <w:tcW w:w="850"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users cannot create their own charts</w:t>
            </w:r>
          </w:p>
        </w:tc>
        <w:tc>
          <w:tcPr>
            <w:tcW w:w="991" w:type="dxa"/>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46" w:type="dxa"/>
            <w:tcBorders>
              <w:top w:val="nil"/>
              <w:left w:val="single" w:sz="12" w:space="0" w:color="808080" w:themeColor="background1" w:themeShade="80"/>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5" w:type="dxa"/>
            <w:tcBorders>
              <w:top w:val="nil"/>
              <w:left w:val="nil"/>
              <w:bottom w:val="nil"/>
              <w:right w:val="single" w:sz="12" w:space="0" w:color="808080" w:themeColor="background1" w:themeShade="80"/>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709" w:type="dxa"/>
            <w:tcBorders>
              <w:top w:val="nil"/>
              <w:left w:val="single" w:sz="12" w:space="0" w:color="808080" w:themeColor="background1" w:themeShade="80"/>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0" w:type="dxa"/>
            <w:gridSpan w:val="2"/>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on bigger screens</w:t>
            </w:r>
          </w:p>
        </w:tc>
        <w:tc>
          <w:tcPr>
            <w:tcW w:w="991" w:type="dxa"/>
            <w:gridSpan w:val="2"/>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7" w:type="dxa"/>
            <w:tcBorders>
              <w:top w:val="nil"/>
              <w:left w:val="single" w:sz="12" w:space="0" w:color="808080" w:themeColor="background1" w:themeShade="80"/>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765" w:type="dxa"/>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sz w:val="10"/>
                <w:szCs w:val="18"/>
                <w:lang w:eastAsia="en-GB"/>
              </w:rPr>
            </w:pPr>
          </w:p>
        </w:tc>
        <w:tc>
          <w:tcPr>
            <w:tcW w:w="621" w:type="dxa"/>
            <w:vMerge/>
            <w:tcBorders>
              <w:left w:val="single" w:sz="12" w:space="0" w:color="808080" w:themeColor="background1" w:themeShade="80"/>
              <w:right w:val="single" w:sz="12" w:space="0" w:color="808080" w:themeColor="background1" w:themeShade="80"/>
            </w:tcBorders>
            <w:shd w:val="clear" w:color="auto" w:fill="auto"/>
            <w:vAlign w:val="center"/>
          </w:tcPr>
          <w:p w:rsidR="0082712F" w:rsidRPr="0082712F" w:rsidRDefault="0082712F" w:rsidP="0082712F">
            <w:pPr>
              <w:spacing w:after="0" w:line="240" w:lineRule="auto"/>
              <w:jc w:val="center"/>
              <w:rPr>
                <w:rFonts w:eastAsia="Times New Roman" w:cs="Times New Roman"/>
                <w:sz w:val="18"/>
                <w:szCs w:val="18"/>
                <w:lang w:eastAsia="en-GB"/>
              </w:rPr>
            </w:pPr>
          </w:p>
        </w:tc>
        <w:tc>
          <w:tcPr>
            <w:tcW w:w="719" w:type="dxa"/>
            <w:gridSpan w:val="3"/>
            <w:vMerge/>
            <w:tcBorders>
              <w:left w:val="single" w:sz="12" w:space="0" w:color="808080" w:themeColor="background1" w:themeShade="80"/>
              <w:right w:val="nil"/>
            </w:tcBorders>
            <w:vAlign w:val="center"/>
          </w:tcPr>
          <w:p w:rsidR="0082712F" w:rsidRPr="00F547AB" w:rsidRDefault="0082712F" w:rsidP="0082712F">
            <w:pPr>
              <w:spacing w:after="0" w:line="240" w:lineRule="auto"/>
              <w:jc w:val="center"/>
              <w:rPr>
                <w:rFonts w:eastAsia="Times New Roman" w:cs="Times New Roman"/>
                <w:sz w:val="14"/>
                <w:szCs w:val="14"/>
                <w:lang w:eastAsia="en-GB"/>
              </w:rPr>
            </w:pPr>
          </w:p>
        </w:tc>
      </w:tr>
      <w:tr w:rsidR="0082712F" w:rsidRPr="00A21B81" w:rsidTr="0082712F">
        <w:trPr>
          <w:trHeight w:val="74"/>
        </w:trPr>
        <w:tc>
          <w:tcPr>
            <w:tcW w:w="850" w:type="dxa"/>
            <w:vMerge/>
            <w:tcBorders>
              <w:left w:val="nil"/>
              <w:bottom w:val="single" w:sz="12" w:space="0" w:color="auto"/>
              <w:right w:val="nil"/>
            </w:tcBorders>
            <w:shd w:val="clear" w:color="auto" w:fill="auto"/>
            <w:hideMark/>
          </w:tcPr>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0"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684"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591"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49"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50"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1" w:type="dxa"/>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w:t>
            </w:r>
          </w:p>
        </w:tc>
        <w:tc>
          <w:tcPr>
            <w:tcW w:w="846" w:type="dxa"/>
            <w:tcBorders>
              <w:top w:val="nil"/>
              <w:left w:val="single" w:sz="12" w:space="0" w:color="808080" w:themeColor="background1" w:themeShade="80"/>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995" w:type="dxa"/>
            <w:tcBorders>
              <w:top w:val="nil"/>
              <w:left w:val="nil"/>
              <w:bottom w:val="single" w:sz="12" w:space="0" w:color="auto"/>
              <w:right w:val="single" w:sz="12" w:space="0" w:color="808080" w:themeColor="background1" w:themeShade="80"/>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2</w:t>
            </w:r>
          </w:p>
        </w:tc>
        <w:tc>
          <w:tcPr>
            <w:tcW w:w="709" w:type="dxa"/>
            <w:tcBorders>
              <w:top w:val="nil"/>
              <w:left w:val="single" w:sz="12" w:space="0" w:color="808080" w:themeColor="background1" w:themeShade="80"/>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850" w:type="dxa"/>
            <w:gridSpan w:val="2"/>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1" w:type="dxa"/>
            <w:gridSpan w:val="2"/>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857" w:type="dxa"/>
            <w:tcBorders>
              <w:top w:val="nil"/>
              <w:left w:val="single" w:sz="12" w:space="0" w:color="808080" w:themeColor="background1" w:themeShade="80"/>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765" w:type="dxa"/>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5"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937"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color w:val="000000"/>
                <w:sz w:val="18"/>
                <w:szCs w:val="18"/>
                <w:lang w:eastAsia="en-GB"/>
              </w:rPr>
            </w:pPr>
            <w:r w:rsidRPr="0082712F">
              <w:rPr>
                <w:rFonts w:eastAsia="Times New Roman" w:cs="Times New Roman"/>
                <w:color w:val="000000"/>
                <w:sz w:val="18"/>
                <w:szCs w:val="18"/>
                <w:lang w:eastAsia="en-GB"/>
              </w:rPr>
              <w:t>0</w:t>
            </w:r>
          </w:p>
        </w:tc>
        <w:tc>
          <w:tcPr>
            <w:tcW w:w="621" w:type="dxa"/>
            <w:vMerge/>
            <w:tcBorders>
              <w:left w:val="single" w:sz="12" w:space="0" w:color="808080" w:themeColor="background1" w:themeShade="80"/>
              <w:bottom w:val="single" w:sz="12" w:space="0" w:color="auto"/>
              <w:right w:val="single" w:sz="12" w:space="0" w:color="808080" w:themeColor="background1" w:themeShade="80"/>
            </w:tcBorders>
            <w:shd w:val="clear" w:color="auto" w:fill="auto"/>
            <w:vAlign w:val="center"/>
            <w:hideMark/>
          </w:tcPr>
          <w:p w:rsidR="0082712F" w:rsidRPr="0082712F" w:rsidRDefault="0082712F" w:rsidP="0082712F">
            <w:pPr>
              <w:spacing w:after="0" w:line="240" w:lineRule="auto"/>
              <w:jc w:val="center"/>
              <w:rPr>
                <w:rFonts w:eastAsia="Times New Roman" w:cs="Times New Roman"/>
                <w:color w:val="000000"/>
                <w:sz w:val="18"/>
                <w:szCs w:val="18"/>
                <w:lang w:eastAsia="en-GB"/>
              </w:rPr>
            </w:pPr>
          </w:p>
        </w:tc>
        <w:tc>
          <w:tcPr>
            <w:tcW w:w="719" w:type="dxa"/>
            <w:gridSpan w:val="3"/>
            <w:vMerge/>
            <w:tcBorders>
              <w:left w:val="single" w:sz="12" w:space="0" w:color="808080" w:themeColor="background1" w:themeShade="80"/>
              <w:bottom w:val="single" w:sz="12" w:space="0" w:color="auto"/>
              <w:right w:val="nil"/>
            </w:tcBorders>
            <w:vAlign w:val="center"/>
          </w:tcPr>
          <w:p w:rsidR="0082712F" w:rsidRPr="003E5E8C" w:rsidRDefault="0082712F" w:rsidP="0082712F">
            <w:pPr>
              <w:spacing w:after="0" w:line="240" w:lineRule="auto"/>
              <w:jc w:val="center"/>
              <w:rPr>
                <w:rFonts w:eastAsia="Times New Roman" w:cs="Times New Roman"/>
                <w:color w:val="000000"/>
                <w:sz w:val="18"/>
                <w:szCs w:val="14"/>
                <w:lang w:eastAsia="en-GB"/>
              </w:rPr>
            </w:pPr>
          </w:p>
        </w:tc>
      </w:tr>
      <w:tr w:rsidR="0082712F" w:rsidRPr="00A21B81" w:rsidTr="0082712F">
        <w:trPr>
          <w:trHeight w:val="74"/>
        </w:trPr>
        <w:tc>
          <w:tcPr>
            <w:tcW w:w="850" w:type="dxa"/>
            <w:vMerge w:val="restart"/>
            <w:tcBorders>
              <w:top w:val="nil"/>
              <w:left w:val="nil"/>
              <w:right w:val="nil"/>
            </w:tcBorders>
            <w:shd w:val="clear" w:color="auto" w:fill="auto"/>
            <w:hideMark/>
          </w:tcPr>
          <w:p w:rsidR="0082712F" w:rsidRPr="003E5E8C" w:rsidRDefault="0082712F" w:rsidP="0082712F">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SiSense</w:t>
            </w:r>
          </w:p>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 </w:t>
            </w:r>
          </w:p>
        </w:tc>
        <w:tc>
          <w:tcPr>
            <w:tcW w:w="567"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0"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684"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591"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49"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No</w:t>
            </w:r>
          </w:p>
        </w:tc>
        <w:tc>
          <w:tcPr>
            <w:tcW w:w="850"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Yes</w:t>
            </w:r>
          </w:p>
        </w:tc>
        <w:tc>
          <w:tcPr>
            <w:tcW w:w="991" w:type="dxa"/>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Local</w:t>
            </w:r>
          </w:p>
        </w:tc>
        <w:tc>
          <w:tcPr>
            <w:tcW w:w="846" w:type="dxa"/>
            <w:tcBorders>
              <w:top w:val="nil"/>
              <w:left w:val="single" w:sz="12" w:space="0" w:color="808080" w:themeColor="background1" w:themeShade="80"/>
              <w:bottom w:val="nil"/>
              <w:right w:val="nil"/>
            </w:tcBorders>
            <w:shd w:val="clear" w:color="auto" w:fill="auto"/>
            <w:vAlign w:val="bottom"/>
            <w:hideMark/>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No</w:t>
            </w:r>
          </w:p>
        </w:tc>
        <w:tc>
          <w:tcPr>
            <w:tcW w:w="995" w:type="dxa"/>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No</w:t>
            </w:r>
          </w:p>
        </w:tc>
        <w:tc>
          <w:tcPr>
            <w:tcW w:w="709" w:type="dxa"/>
            <w:tcBorders>
              <w:top w:val="nil"/>
              <w:left w:val="single" w:sz="12" w:space="0" w:color="808080" w:themeColor="background1" w:themeShade="80"/>
              <w:bottom w:val="nil"/>
              <w:right w:val="nil"/>
            </w:tcBorders>
            <w:shd w:val="clear" w:color="auto" w:fill="auto"/>
            <w:vAlign w:val="bottom"/>
            <w:hideMark/>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No</w:t>
            </w:r>
          </w:p>
        </w:tc>
        <w:tc>
          <w:tcPr>
            <w:tcW w:w="850" w:type="dxa"/>
            <w:gridSpan w:val="2"/>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Yes</w:t>
            </w:r>
          </w:p>
        </w:tc>
        <w:tc>
          <w:tcPr>
            <w:tcW w:w="991" w:type="dxa"/>
            <w:gridSpan w:val="2"/>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No</w:t>
            </w:r>
          </w:p>
        </w:tc>
        <w:tc>
          <w:tcPr>
            <w:tcW w:w="857" w:type="dxa"/>
            <w:tcBorders>
              <w:top w:val="nil"/>
              <w:left w:val="single" w:sz="12" w:space="0" w:color="808080" w:themeColor="background1" w:themeShade="80"/>
              <w:bottom w:val="nil"/>
              <w:right w:val="nil"/>
            </w:tcBorders>
            <w:shd w:val="clear" w:color="auto" w:fill="auto"/>
            <w:vAlign w:val="bottom"/>
            <w:hideMark/>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No</w:t>
            </w:r>
          </w:p>
        </w:tc>
        <w:tc>
          <w:tcPr>
            <w:tcW w:w="765" w:type="dxa"/>
            <w:tcBorders>
              <w:top w:val="nil"/>
              <w:left w:val="nil"/>
              <w:bottom w:val="nil"/>
              <w:right w:val="single" w:sz="12" w:space="0" w:color="808080" w:themeColor="background1" w:themeShade="80"/>
            </w:tcBorders>
            <w:shd w:val="clear" w:color="auto" w:fill="auto"/>
            <w:vAlign w:val="bottom"/>
            <w:hideMark/>
          </w:tcPr>
          <w:p w:rsidR="0082712F" w:rsidRPr="0082712F" w:rsidRDefault="000D408D" w:rsidP="003E5E8C">
            <w:pPr>
              <w:spacing w:after="0" w:line="240" w:lineRule="auto"/>
              <w:jc w:val="center"/>
              <w:rPr>
                <w:rFonts w:eastAsia="Times New Roman" w:cs="Times New Roman"/>
                <w:sz w:val="18"/>
                <w:szCs w:val="18"/>
                <w:lang w:eastAsia="en-GB"/>
              </w:rPr>
            </w:pPr>
            <w:r>
              <w:rPr>
                <w:rFonts w:eastAsia="Times New Roman" w:cs="Times New Roman"/>
                <w:sz w:val="18"/>
                <w:szCs w:val="18"/>
                <w:lang w:eastAsia="en-GB"/>
              </w:rPr>
              <w:t>Yes</w:t>
            </w: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No*</w:t>
            </w: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Yes</w:t>
            </w:r>
          </w:p>
        </w:tc>
        <w:tc>
          <w:tcPr>
            <w:tcW w:w="621" w:type="dxa"/>
            <w:vMerge w:val="restart"/>
            <w:tcBorders>
              <w:top w:val="nil"/>
              <w:left w:val="single" w:sz="12" w:space="0" w:color="808080" w:themeColor="background1" w:themeShade="80"/>
              <w:right w:val="single" w:sz="12" w:space="0" w:color="808080" w:themeColor="background1" w:themeShade="80"/>
            </w:tcBorders>
            <w:shd w:val="clear" w:color="auto" w:fill="auto"/>
            <w:vAlign w:val="center"/>
            <w:hideMark/>
          </w:tcPr>
          <w:p w:rsidR="0082712F" w:rsidRPr="0082712F" w:rsidRDefault="0082712F" w:rsidP="0082712F">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3</w:t>
            </w:r>
            <w:r w:rsidR="000D408D">
              <w:rPr>
                <w:rFonts w:eastAsia="Times New Roman" w:cs="Times New Roman"/>
                <w:sz w:val="18"/>
                <w:szCs w:val="18"/>
                <w:lang w:eastAsia="en-GB"/>
              </w:rPr>
              <w:t>3</w:t>
            </w:r>
            <w:r w:rsidRPr="0082712F">
              <w:rPr>
                <w:rFonts w:eastAsia="Times New Roman" w:cs="Times New Roman"/>
                <w:sz w:val="18"/>
                <w:szCs w:val="18"/>
                <w:lang w:eastAsia="en-GB"/>
              </w:rPr>
              <w:t>%</w:t>
            </w:r>
          </w:p>
          <w:p w:rsidR="0082712F" w:rsidRPr="0082712F" w:rsidRDefault="0082712F" w:rsidP="000D408D">
            <w:pPr>
              <w:spacing w:after="0" w:line="240" w:lineRule="auto"/>
              <w:jc w:val="center"/>
              <w:rPr>
                <w:rFonts w:eastAsia="Times New Roman" w:cs="Times New Roman"/>
                <w:sz w:val="18"/>
                <w:szCs w:val="18"/>
                <w:lang w:eastAsia="en-GB"/>
              </w:rPr>
            </w:pPr>
            <w:r w:rsidRPr="0082712F">
              <w:rPr>
                <w:rFonts w:eastAsia="Times New Roman" w:cs="Times New Roman"/>
                <w:color w:val="000000"/>
                <w:sz w:val="18"/>
                <w:szCs w:val="18"/>
                <w:lang w:eastAsia="en-GB"/>
              </w:rPr>
              <w:t>1</w:t>
            </w:r>
            <w:r w:rsidR="000D408D">
              <w:rPr>
                <w:rFonts w:eastAsia="Times New Roman" w:cs="Times New Roman"/>
                <w:color w:val="000000"/>
                <w:sz w:val="18"/>
                <w:szCs w:val="18"/>
                <w:lang w:eastAsia="en-GB"/>
              </w:rPr>
              <w:t>1</w:t>
            </w:r>
            <w:r w:rsidRPr="0082712F">
              <w:rPr>
                <w:rFonts w:eastAsia="Times New Roman" w:cs="Times New Roman"/>
                <w:color w:val="000000"/>
                <w:sz w:val="18"/>
                <w:szCs w:val="18"/>
                <w:lang w:eastAsia="en-GB"/>
              </w:rPr>
              <w:t>5</w:t>
            </w:r>
          </w:p>
        </w:tc>
        <w:tc>
          <w:tcPr>
            <w:tcW w:w="719" w:type="dxa"/>
            <w:gridSpan w:val="3"/>
            <w:vMerge w:val="restart"/>
            <w:tcBorders>
              <w:top w:val="nil"/>
              <w:left w:val="single" w:sz="12" w:space="0" w:color="808080" w:themeColor="background1" w:themeShade="80"/>
              <w:right w:val="nil"/>
            </w:tcBorders>
            <w:vAlign w:val="center"/>
          </w:tcPr>
          <w:p w:rsidR="0082712F" w:rsidRPr="00F547AB" w:rsidRDefault="0082712F" w:rsidP="0082712F">
            <w:pPr>
              <w:spacing w:after="0" w:line="240" w:lineRule="auto"/>
              <w:jc w:val="center"/>
              <w:rPr>
                <w:rFonts w:eastAsia="Times New Roman" w:cs="Times New Roman"/>
                <w:sz w:val="14"/>
                <w:szCs w:val="14"/>
                <w:lang w:eastAsia="en-GB"/>
              </w:rPr>
            </w:pPr>
            <w:r w:rsidRPr="003E5E8C">
              <w:rPr>
                <w:rFonts w:eastAsia="Times New Roman" w:cs="Times New Roman"/>
                <w:color w:val="000000"/>
                <w:sz w:val="18"/>
                <w:szCs w:val="14"/>
                <w:lang w:eastAsia="en-GB"/>
              </w:rPr>
              <w:t>2</w:t>
            </w:r>
          </w:p>
        </w:tc>
      </w:tr>
      <w:tr w:rsidR="0082712F" w:rsidRPr="00A21B81" w:rsidTr="0082712F">
        <w:trPr>
          <w:trHeight w:val="82"/>
        </w:trPr>
        <w:tc>
          <w:tcPr>
            <w:tcW w:w="850" w:type="dxa"/>
            <w:vMerge/>
            <w:tcBorders>
              <w:left w:val="nil"/>
              <w:right w:val="nil"/>
            </w:tcBorders>
            <w:shd w:val="clear" w:color="auto" w:fill="auto"/>
          </w:tcPr>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0"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684"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but export to csv</w:t>
            </w:r>
          </w:p>
        </w:tc>
        <w:tc>
          <w:tcPr>
            <w:tcW w:w="591"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49"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separate ETL product needed (SQL)</w:t>
            </w:r>
          </w:p>
        </w:tc>
        <w:tc>
          <w:tcPr>
            <w:tcW w:w="850"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users cannot create their own charts</w:t>
            </w:r>
          </w:p>
        </w:tc>
        <w:tc>
          <w:tcPr>
            <w:tcW w:w="991" w:type="dxa"/>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46" w:type="dxa"/>
            <w:tcBorders>
              <w:top w:val="nil"/>
              <w:left w:val="single" w:sz="12" w:space="0" w:color="808080" w:themeColor="background1" w:themeShade="80"/>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5" w:type="dxa"/>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709" w:type="dxa"/>
            <w:tcBorders>
              <w:top w:val="nil"/>
              <w:left w:val="single" w:sz="12" w:space="0" w:color="808080" w:themeColor="background1" w:themeShade="80"/>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0" w:type="dxa"/>
            <w:gridSpan w:val="2"/>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r w:rsidRPr="0082712F">
              <w:rPr>
                <w:rFonts w:ascii="Calibri" w:eastAsia="Times New Roman" w:hAnsi="Calibri" w:cs="Times New Roman"/>
                <w:color w:val="000000"/>
                <w:sz w:val="10"/>
                <w:szCs w:val="18"/>
                <w:lang w:eastAsia="en-GB"/>
              </w:rPr>
              <w:t>design for both desktop and mobile</w:t>
            </w:r>
          </w:p>
        </w:tc>
        <w:tc>
          <w:tcPr>
            <w:tcW w:w="991" w:type="dxa"/>
            <w:gridSpan w:val="2"/>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857" w:type="dxa"/>
            <w:tcBorders>
              <w:top w:val="nil"/>
              <w:left w:val="single" w:sz="12" w:space="0" w:color="808080" w:themeColor="background1" w:themeShade="80"/>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765" w:type="dxa"/>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0"/>
                <w:szCs w:val="18"/>
                <w:lang w:eastAsia="en-GB"/>
              </w:rPr>
            </w:pP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sz w:val="10"/>
                <w:szCs w:val="18"/>
                <w:lang w:eastAsia="en-GB"/>
              </w:rPr>
            </w:pPr>
          </w:p>
        </w:tc>
        <w:tc>
          <w:tcPr>
            <w:tcW w:w="621" w:type="dxa"/>
            <w:vMerge/>
            <w:tcBorders>
              <w:left w:val="single" w:sz="12" w:space="0" w:color="808080" w:themeColor="background1" w:themeShade="80"/>
              <w:right w:val="single" w:sz="12" w:space="0" w:color="808080" w:themeColor="background1" w:themeShade="80"/>
            </w:tcBorders>
            <w:shd w:val="clear" w:color="auto" w:fill="auto"/>
            <w:vAlign w:val="center"/>
          </w:tcPr>
          <w:p w:rsidR="0082712F" w:rsidRPr="0082712F" w:rsidRDefault="0082712F" w:rsidP="0082712F">
            <w:pPr>
              <w:spacing w:after="0" w:line="240" w:lineRule="auto"/>
              <w:jc w:val="center"/>
              <w:rPr>
                <w:rFonts w:eastAsia="Times New Roman" w:cs="Times New Roman"/>
                <w:sz w:val="18"/>
                <w:szCs w:val="18"/>
                <w:lang w:eastAsia="en-GB"/>
              </w:rPr>
            </w:pPr>
          </w:p>
        </w:tc>
        <w:tc>
          <w:tcPr>
            <w:tcW w:w="719" w:type="dxa"/>
            <w:gridSpan w:val="3"/>
            <w:vMerge/>
            <w:tcBorders>
              <w:left w:val="single" w:sz="12" w:space="0" w:color="808080" w:themeColor="background1" w:themeShade="80"/>
              <w:right w:val="nil"/>
            </w:tcBorders>
            <w:vAlign w:val="center"/>
          </w:tcPr>
          <w:p w:rsidR="0082712F" w:rsidRPr="00F547AB" w:rsidRDefault="0082712F" w:rsidP="0082712F">
            <w:pPr>
              <w:spacing w:after="0" w:line="240" w:lineRule="auto"/>
              <w:jc w:val="center"/>
              <w:rPr>
                <w:rFonts w:eastAsia="Times New Roman" w:cs="Times New Roman"/>
                <w:sz w:val="14"/>
                <w:szCs w:val="14"/>
                <w:lang w:eastAsia="en-GB"/>
              </w:rPr>
            </w:pPr>
          </w:p>
        </w:tc>
      </w:tr>
      <w:tr w:rsidR="0082712F" w:rsidRPr="00A21B81" w:rsidTr="0082712F">
        <w:trPr>
          <w:trHeight w:val="74"/>
        </w:trPr>
        <w:tc>
          <w:tcPr>
            <w:tcW w:w="850" w:type="dxa"/>
            <w:vMerge/>
            <w:tcBorders>
              <w:left w:val="nil"/>
              <w:bottom w:val="single" w:sz="12" w:space="0" w:color="auto"/>
              <w:right w:val="nil"/>
            </w:tcBorders>
            <w:shd w:val="clear" w:color="auto" w:fill="auto"/>
            <w:hideMark/>
          </w:tcPr>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0"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684"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591"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49"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850"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1" w:type="dxa"/>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w:t>
            </w:r>
          </w:p>
        </w:tc>
        <w:tc>
          <w:tcPr>
            <w:tcW w:w="846" w:type="dxa"/>
            <w:tcBorders>
              <w:top w:val="nil"/>
              <w:left w:val="single" w:sz="12" w:space="0" w:color="808080" w:themeColor="background1" w:themeShade="80"/>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995" w:type="dxa"/>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709" w:type="dxa"/>
            <w:tcBorders>
              <w:top w:val="nil"/>
              <w:left w:val="single" w:sz="12" w:space="0" w:color="808080" w:themeColor="background1" w:themeShade="80"/>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850" w:type="dxa"/>
            <w:gridSpan w:val="2"/>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1" w:type="dxa"/>
            <w:gridSpan w:val="2"/>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857" w:type="dxa"/>
            <w:tcBorders>
              <w:top w:val="nil"/>
              <w:left w:val="single" w:sz="12" w:space="0" w:color="808080" w:themeColor="background1" w:themeShade="80"/>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765" w:type="dxa"/>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0D408D" w:rsidP="003E5E8C">
            <w:pPr>
              <w:spacing w:after="0" w:line="240" w:lineRule="auto"/>
              <w:jc w:val="center"/>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1</w:t>
            </w:r>
          </w:p>
        </w:tc>
        <w:tc>
          <w:tcPr>
            <w:tcW w:w="995"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937"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color w:val="000000"/>
                <w:sz w:val="18"/>
                <w:szCs w:val="18"/>
                <w:lang w:eastAsia="en-GB"/>
              </w:rPr>
            </w:pPr>
            <w:r w:rsidRPr="0082712F">
              <w:rPr>
                <w:rFonts w:eastAsia="Times New Roman" w:cs="Times New Roman"/>
                <w:color w:val="000000"/>
                <w:sz w:val="18"/>
                <w:szCs w:val="18"/>
                <w:lang w:eastAsia="en-GB"/>
              </w:rPr>
              <w:t>0</w:t>
            </w:r>
          </w:p>
        </w:tc>
        <w:tc>
          <w:tcPr>
            <w:tcW w:w="621" w:type="dxa"/>
            <w:vMerge/>
            <w:tcBorders>
              <w:left w:val="single" w:sz="12" w:space="0" w:color="808080" w:themeColor="background1" w:themeShade="80"/>
              <w:bottom w:val="single" w:sz="12" w:space="0" w:color="auto"/>
              <w:right w:val="single" w:sz="12" w:space="0" w:color="808080" w:themeColor="background1" w:themeShade="80"/>
            </w:tcBorders>
            <w:shd w:val="clear" w:color="auto" w:fill="auto"/>
            <w:vAlign w:val="center"/>
            <w:hideMark/>
          </w:tcPr>
          <w:p w:rsidR="0082712F" w:rsidRPr="0082712F" w:rsidRDefault="0082712F" w:rsidP="0082712F">
            <w:pPr>
              <w:spacing w:after="0" w:line="240" w:lineRule="auto"/>
              <w:jc w:val="center"/>
              <w:rPr>
                <w:rFonts w:eastAsia="Times New Roman" w:cs="Times New Roman"/>
                <w:color w:val="000000"/>
                <w:sz w:val="18"/>
                <w:szCs w:val="18"/>
                <w:lang w:eastAsia="en-GB"/>
              </w:rPr>
            </w:pPr>
          </w:p>
        </w:tc>
        <w:tc>
          <w:tcPr>
            <w:tcW w:w="719" w:type="dxa"/>
            <w:gridSpan w:val="3"/>
            <w:vMerge/>
            <w:tcBorders>
              <w:left w:val="single" w:sz="12" w:space="0" w:color="808080" w:themeColor="background1" w:themeShade="80"/>
              <w:bottom w:val="single" w:sz="12" w:space="0" w:color="auto"/>
              <w:right w:val="nil"/>
            </w:tcBorders>
            <w:vAlign w:val="center"/>
          </w:tcPr>
          <w:p w:rsidR="0082712F" w:rsidRPr="003E5E8C" w:rsidRDefault="0082712F" w:rsidP="0082712F">
            <w:pPr>
              <w:spacing w:after="0" w:line="240" w:lineRule="auto"/>
              <w:jc w:val="center"/>
              <w:rPr>
                <w:rFonts w:eastAsia="Times New Roman" w:cs="Times New Roman"/>
                <w:color w:val="000000"/>
                <w:sz w:val="18"/>
                <w:szCs w:val="14"/>
                <w:lang w:eastAsia="en-GB"/>
              </w:rPr>
            </w:pPr>
          </w:p>
        </w:tc>
      </w:tr>
      <w:tr w:rsidR="0082712F" w:rsidRPr="00A21B81" w:rsidTr="0082712F">
        <w:trPr>
          <w:trHeight w:val="148"/>
        </w:trPr>
        <w:tc>
          <w:tcPr>
            <w:tcW w:w="850" w:type="dxa"/>
            <w:vMerge w:val="restart"/>
            <w:tcBorders>
              <w:top w:val="nil"/>
              <w:left w:val="nil"/>
              <w:right w:val="nil"/>
            </w:tcBorders>
            <w:shd w:val="clear" w:color="auto" w:fill="auto"/>
            <w:hideMark/>
          </w:tcPr>
          <w:p w:rsidR="0082712F" w:rsidRPr="003E5E8C" w:rsidRDefault="0082712F" w:rsidP="0082712F">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Ezora</w:t>
            </w:r>
          </w:p>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 </w:t>
            </w:r>
          </w:p>
        </w:tc>
        <w:tc>
          <w:tcPr>
            <w:tcW w:w="567"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0"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684"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591" w:type="dxa"/>
            <w:tcBorders>
              <w:top w:val="nil"/>
              <w:left w:val="nil"/>
              <w:bottom w:val="nil"/>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49"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850" w:type="dxa"/>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Yes*</w:t>
            </w:r>
          </w:p>
        </w:tc>
        <w:tc>
          <w:tcPr>
            <w:tcW w:w="991" w:type="dxa"/>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Managed</w:t>
            </w:r>
          </w:p>
        </w:tc>
        <w:tc>
          <w:tcPr>
            <w:tcW w:w="846" w:type="dxa"/>
            <w:tcBorders>
              <w:top w:val="nil"/>
              <w:left w:val="single" w:sz="12" w:space="0" w:color="808080" w:themeColor="background1" w:themeShade="80"/>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995" w:type="dxa"/>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709" w:type="dxa"/>
            <w:tcBorders>
              <w:top w:val="nil"/>
              <w:left w:val="single" w:sz="12" w:space="0" w:color="808080" w:themeColor="background1" w:themeShade="80"/>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850" w:type="dxa"/>
            <w:gridSpan w:val="2"/>
            <w:tcBorders>
              <w:top w:val="nil"/>
              <w:left w:val="nil"/>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991" w:type="dxa"/>
            <w:gridSpan w:val="2"/>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857" w:type="dxa"/>
            <w:tcBorders>
              <w:top w:val="nil"/>
              <w:left w:val="single" w:sz="12" w:space="0" w:color="808080" w:themeColor="background1" w:themeShade="80"/>
              <w:bottom w:val="nil"/>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765" w:type="dxa"/>
            <w:tcBorders>
              <w:top w:val="nil"/>
              <w:left w:val="nil"/>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No</w:t>
            </w: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Yes</w:t>
            </w:r>
          </w:p>
        </w:tc>
        <w:tc>
          <w:tcPr>
            <w:tcW w:w="621" w:type="dxa"/>
            <w:vMerge w:val="restart"/>
            <w:tcBorders>
              <w:top w:val="nil"/>
              <w:left w:val="single" w:sz="12" w:space="0" w:color="808080" w:themeColor="background1" w:themeShade="80"/>
              <w:right w:val="single" w:sz="12" w:space="0" w:color="808080" w:themeColor="background1" w:themeShade="80"/>
            </w:tcBorders>
            <w:shd w:val="clear" w:color="auto" w:fill="auto"/>
            <w:vAlign w:val="center"/>
            <w:hideMark/>
          </w:tcPr>
          <w:p w:rsidR="0082712F" w:rsidRPr="0082712F" w:rsidRDefault="0082712F" w:rsidP="0082712F">
            <w:pPr>
              <w:spacing w:after="0" w:line="240" w:lineRule="auto"/>
              <w:jc w:val="center"/>
              <w:rPr>
                <w:rFonts w:eastAsia="Times New Roman" w:cs="Times New Roman"/>
                <w:sz w:val="18"/>
                <w:szCs w:val="18"/>
                <w:lang w:eastAsia="en-GB"/>
              </w:rPr>
            </w:pPr>
            <w:r w:rsidRPr="0082712F">
              <w:rPr>
                <w:rFonts w:eastAsia="Times New Roman" w:cs="Times New Roman"/>
                <w:sz w:val="18"/>
                <w:szCs w:val="18"/>
                <w:lang w:eastAsia="en-GB"/>
              </w:rPr>
              <w:t>29%</w:t>
            </w:r>
          </w:p>
          <w:p w:rsidR="0082712F" w:rsidRPr="0082712F" w:rsidRDefault="0082712F" w:rsidP="0082712F">
            <w:pPr>
              <w:spacing w:after="0" w:line="240" w:lineRule="auto"/>
              <w:jc w:val="center"/>
              <w:rPr>
                <w:rFonts w:eastAsia="Times New Roman" w:cs="Times New Roman"/>
                <w:sz w:val="18"/>
                <w:szCs w:val="18"/>
                <w:lang w:eastAsia="en-GB"/>
              </w:rPr>
            </w:pPr>
            <w:r w:rsidRPr="0082712F">
              <w:rPr>
                <w:rFonts w:eastAsia="Times New Roman" w:cs="Times New Roman"/>
                <w:color w:val="000000"/>
                <w:sz w:val="18"/>
                <w:szCs w:val="18"/>
                <w:lang w:eastAsia="en-GB"/>
              </w:rPr>
              <w:t>100</w:t>
            </w:r>
          </w:p>
        </w:tc>
        <w:tc>
          <w:tcPr>
            <w:tcW w:w="719" w:type="dxa"/>
            <w:gridSpan w:val="3"/>
            <w:vMerge w:val="restart"/>
            <w:tcBorders>
              <w:top w:val="nil"/>
              <w:left w:val="single" w:sz="12" w:space="0" w:color="808080" w:themeColor="background1" w:themeShade="80"/>
              <w:right w:val="nil"/>
            </w:tcBorders>
            <w:vAlign w:val="center"/>
          </w:tcPr>
          <w:p w:rsidR="0082712F" w:rsidRPr="00F547AB" w:rsidRDefault="0082712F" w:rsidP="0082712F">
            <w:pPr>
              <w:spacing w:after="0" w:line="240" w:lineRule="auto"/>
              <w:jc w:val="center"/>
              <w:rPr>
                <w:rFonts w:eastAsia="Times New Roman" w:cs="Times New Roman"/>
                <w:sz w:val="14"/>
                <w:szCs w:val="14"/>
                <w:lang w:eastAsia="en-GB"/>
              </w:rPr>
            </w:pPr>
            <w:r w:rsidRPr="003E5E8C">
              <w:rPr>
                <w:rFonts w:eastAsia="Times New Roman" w:cs="Times New Roman"/>
                <w:color w:val="000000"/>
                <w:sz w:val="16"/>
                <w:szCs w:val="14"/>
                <w:lang w:eastAsia="en-GB"/>
              </w:rPr>
              <w:t>2</w:t>
            </w:r>
          </w:p>
        </w:tc>
      </w:tr>
      <w:tr w:rsidR="0082712F" w:rsidRPr="00A21B81" w:rsidTr="006D72A0">
        <w:trPr>
          <w:trHeight w:val="300"/>
        </w:trPr>
        <w:tc>
          <w:tcPr>
            <w:tcW w:w="850" w:type="dxa"/>
            <w:vMerge/>
            <w:tcBorders>
              <w:left w:val="nil"/>
              <w:right w:val="nil"/>
            </w:tcBorders>
            <w:shd w:val="clear" w:color="auto" w:fill="auto"/>
          </w:tcPr>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990"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684"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591" w:type="dxa"/>
            <w:tcBorders>
              <w:top w:val="nil"/>
              <w:left w:val="nil"/>
              <w:bottom w:val="nil"/>
              <w:right w:val="nil"/>
            </w:tcBorders>
            <w:shd w:val="clear" w:color="auto" w:fill="C5E0B3" w:themeFill="accent6" w:themeFillTint="66"/>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849"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850" w:type="dxa"/>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991" w:type="dxa"/>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846" w:type="dxa"/>
            <w:tcBorders>
              <w:top w:val="nil"/>
              <w:left w:val="single" w:sz="12" w:space="0" w:color="808080" w:themeColor="background1" w:themeShade="80"/>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995" w:type="dxa"/>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709" w:type="dxa"/>
            <w:tcBorders>
              <w:top w:val="nil"/>
              <w:left w:val="single" w:sz="12" w:space="0" w:color="808080" w:themeColor="background1" w:themeShade="80"/>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850" w:type="dxa"/>
            <w:gridSpan w:val="2"/>
            <w:tcBorders>
              <w:top w:val="nil"/>
              <w:left w:val="nil"/>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991" w:type="dxa"/>
            <w:gridSpan w:val="2"/>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857" w:type="dxa"/>
            <w:tcBorders>
              <w:top w:val="nil"/>
              <w:left w:val="single" w:sz="12" w:space="0" w:color="808080" w:themeColor="background1" w:themeShade="80"/>
              <w:bottom w:val="nil"/>
              <w:right w:val="nil"/>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765" w:type="dxa"/>
            <w:tcBorders>
              <w:top w:val="nil"/>
              <w:left w:val="nil"/>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sz w:val="18"/>
                <w:szCs w:val="18"/>
                <w:lang w:eastAsia="en-GB"/>
              </w:rPr>
            </w:pPr>
          </w:p>
        </w:tc>
        <w:tc>
          <w:tcPr>
            <w:tcW w:w="621" w:type="dxa"/>
            <w:vMerge/>
            <w:tcBorders>
              <w:left w:val="single" w:sz="12" w:space="0" w:color="808080" w:themeColor="background1" w:themeShade="80"/>
              <w:right w:val="single" w:sz="12" w:space="0" w:color="808080" w:themeColor="background1" w:themeShade="80"/>
            </w:tcBorders>
            <w:shd w:val="clear" w:color="auto" w:fill="auto"/>
            <w:vAlign w:val="bottom"/>
          </w:tcPr>
          <w:p w:rsidR="0082712F" w:rsidRPr="003E5E8C" w:rsidRDefault="0082712F" w:rsidP="003E5E8C">
            <w:pPr>
              <w:spacing w:after="0" w:line="240" w:lineRule="auto"/>
              <w:jc w:val="right"/>
              <w:rPr>
                <w:rFonts w:eastAsia="Times New Roman" w:cs="Times New Roman"/>
                <w:sz w:val="16"/>
                <w:szCs w:val="14"/>
                <w:lang w:eastAsia="en-GB"/>
              </w:rPr>
            </w:pPr>
          </w:p>
        </w:tc>
        <w:tc>
          <w:tcPr>
            <w:tcW w:w="719" w:type="dxa"/>
            <w:gridSpan w:val="3"/>
            <w:vMerge/>
            <w:tcBorders>
              <w:left w:val="single" w:sz="12" w:space="0" w:color="808080" w:themeColor="background1" w:themeShade="80"/>
              <w:right w:val="nil"/>
            </w:tcBorders>
            <w:vAlign w:val="bottom"/>
          </w:tcPr>
          <w:p w:rsidR="0082712F" w:rsidRPr="00F547AB" w:rsidRDefault="0082712F" w:rsidP="003E5E8C">
            <w:pPr>
              <w:spacing w:after="0" w:line="240" w:lineRule="auto"/>
              <w:jc w:val="right"/>
              <w:rPr>
                <w:rFonts w:eastAsia="Times New Roman" w:cs="Times New Roman"/>
                <w:sz w:val="14"/>
                <w:szCs w:val="14"/>
                <w:lang w:eastAsia="en-GB"/>
              </w:rPr>
            </w:pPr>
          </w:p>
        </w:tc>
      </w:tr>
      <w:tr w:rsidR="0082712F" w:rsidRPr="00A21B81" w:rsidTr="006D72A0">
        <w:trPr>
          <w:trHeight w:val="74"/>
        </w:trPr>
        <w:tc>
          <w:tcPr>
            <w:tcW w:w="850" w:type="dxa"/>
            <w:vMerge/>
            <w:tcBorders>
              <w:left w:val="nil"/>
              <w:bottom w:val="single" w:sz="12" w:space="0" w:color="auto"/>
              <w:right w:val="nil"/>
            </w:tcBorders>
            <w:shd w:val="clear" w:color="auto" w:fill="auto"/>
            <w:hideMark/>
          </w:tcPr>
          <w:p w:rsidR="0082712F" w:rsidRPr="003E5E8C" w:rsidRDefault="0082712F" w:rsidP="00F547AB">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0"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684"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591" w:type="dxa"/>
            <w:tcBorders>
              <w:top w:val="nil"/>
              <w:left w:val="nil"/>
              <w:bottom w:val="single" w:sz="12" w:space="0" w:color="auto"/>
              <w:right w:val="nil"/>
            </w:tcBorders>
            <w:shd w:val="clear" w:color="auto" w:fill="C5E0B3" w:themeFill="accent6" w:themeFillTint="66"/>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49"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850" w:type="dxa"/>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1</w:t>
            </w:r>
          </w:p>
        </w:tc>
        <w:tc>
          <w:tcPr>
            <w:tcW w:w="991" w:type="dxa"/>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w:t>
            </w:r>
          </w:p>
        </w:tc>
        <w:tc>
          <w:tcPr>
            <w:tcW w:w="846" w:type="dxa"/>
            <w:tcBorders>
              <w:top w:val="nil"/>
              <w:left w:val="single" w:sz="12" w:space="0" w:color="808080" w:themeColor="background1" w:themeShade="80"/>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995" w:type="dxa"/>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709" w:type="dxa"/>
            <w:tcBorders>
              <w:top w:val="nil"/>
              <w:left w:val="single" w:sz="12" w:space="0" w:color="808080" w:themeColor="background1" w:themeShade="80"/>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850" w:type="dxa"/>
            <w:gridSpan w:val="2"/>
            <w:tcBorders>
              <w:top w:val="nil"/>
              <w:left w:val="nil"/>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991" w:type="dxa"/>
            <w:gridSpan w:val="2"/>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857" w:type="dxa"/>
            <w:tcBorders>
              <w:top w:val="nil"/>
              <w:left w:val="single" w:sz="12" w:space="0" w:color="808080" w:themeColor="background1" w:themeShade="80"/>
              <w:bottom w:val="single" w:sz="12" w:space="0" w:color="auto"/>
              <w:right w:val="nil"/>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765" w:type="dxa"/>
            <w:tcBorders>
              <w:top w:val="nil"/>
              <w:left w:val="nil"/>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0</w:t>
            </w:r>
          </w:p>
        </w:tc>
        <w:tc>
          <w:tcPr>
            <w:tcW w:w="995"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auto"/>
            <w:vAlign w:val="bottom"/>
            <w:hideMark/>
          </w:tcPr>
          <w:p w:rsidR="0082712F" w:rsidRPr="0082712F" w:rsidRDefault="0082712F" w:rsidP="003E5E8C">
            <w:pPr>
              <w:spacing w:after="0" w:line="240" w:lineRule="auto"/>
              <w:jc w:val="center"/>
              <w:rPr>
                <w:rFonts w:ascii="Calibri" w:eastAsia="Times New Roman" w:hAnsi="Calibri" w:cs="Times New Roman"/>
                <w:color w:val="000000"/>
                <w:sz w:val="18"/>
                <w:szCs w:val="18"/>
                <w:lang w:eastAsia="en-GB"/>
              </w:rPr>
            </w:pPr>
            <w:r w:rsidRPr="0082712F">
              <w:rPr>
                <w:rFonts w:ascii="Calibri" w:eastAsia="Times New Roman" w:hAnsi="Calibri" w:cs="Times New Roman"/>
                <w:color w:val="000000"/>
                <w:sz w:val="18"/>
                <w:szCs w:val="18"/>
                <w:lang w:eastAsia="en-GB"/>
              </w:rPr>
              <w:t>?</w:t>
            </w:r>
          </w:p>
        </w:tc>
        <w:tc>
          <w:tcPr>
            <w:tcW w:w="937" w:type="dxa"/>
            <w:tcBorders>
              <w:top w:val="nil"/>
              <w:left w:val="single" w:sz="12" w:space="0" w:color="808080" w:themeColor="background1" w:themeShade="80"/>
              <w:bottom w:val="single" w:sz="12" w:space="0" w:color="auto"/>
              <w:right w:val="single" w:sz="12" w:space="0" w:color="808080" w:themeColor="background1" w:themeShade="80"/>
            </w:tcBorders>
            <w:shd w:val="clear" w:color="auto" w:fill="auto"/>
            <w:vAlign w:val="bottom"/>
          </w:tcPr>
          <w:p w:rsidR="0082712F" w:rsidRPr="0082712F" w:rsidRDefault="0082712F" w:rsidP="003E5E8C">
            <w:pPr>
              <w:spacing w:after="0" w:line="240" w:lineRule="auto"/>
              <w:jc w:val="center"/>
              <w:rPr>
                <w:rFonts w:eastAsia="Times New Roman" w:cs="Times New Roman"/>
                <w:color w:val="000000"/>
                <w:sz w:val="18"/>
                <w:szCs w:val="18"/>
                <w:lang w:eastAsia="en-GB"/>
              </w:rPr>
            </w:pPr>
            <w:r w:rsidRPr="0082712F">
              <w:rPr>
                <w:rFonts w:eastAsia="Times New Roman" w:cs="Times New Roman"/>
                <w:color w:val="000000"/>
                <w:sz w:val="18"/>
                <w:szCs w:val="18"/>
                <w:lang w:eastAsia="en-GB"/>
              </w:rPr>
              <w:t>0</w:t>
            </w:r>
          </w:p>
        </w:tc>
        <w:tc>
          <w:tcPr>
            <w:tcW w:w="621" w:type="dxa"/>
            <w:vMerge/>
            <w:tcBorders>
              <w:left w:val="single" w:sz="12" w:space="0" w:color="808080" w:themeColor="background1" w:themeShade="80"/>
              <w:bottom w:val="single" w:sz="12" w:space="0" w:color="auto"/>
              <w:right w:val="single" w:sz="12" w:space="0" w:color="808080" w:themeColor="background1" w:themeShade="80"/>
            </w:tcBorders>
            <w:shd w:val="clear" w:color="auto" w:fill="auto"/>
            <w:vAlign w:val="bottom"/>
            <w:hideMark/>
          </w:tcPr>
          <w:p w:rsidR="0082712F" w:rsidRPr="003E5E8C" w:rsidRDefault="0082712F" w:rsidP="003E5E8C">
            <w:pPr>
              <w:spacing w:after="0" w:line="240" w:lineRule="auto"/>
              <w:jc w:val="right"/>
              <w:rPr>
                <w:rFonts w:eastAsia="Times New Roman" w:cs="Times New Roman"/>
                <w:color w:val="000000"/>
                <w:sz w:val="16"/>
                <w:szCs w:val="14"/>
                <w:lang w:eastAsia="en-GB"/>
              </w:rPr>
            </w:pPr>
          </w:p>
        </w:tc>
        <w:tc>
          <w:tcPr>
            <w:tcW w:w="719" w:type="dxa"/>
            <w:gridSpan w:val="3"/>
            <w:vMerge/>
            <w:tcBorders>
              <w:left w:val="single" w:sz="12" w:space="0" w:color="808080" w:themeColor="background1" w:themeShade="80"/>
              <w:bottom w:val="single" w:sz="12" w:space="0" w:color="auto"/>
              <w:right w:val="nil"/>
            </w:tcBorders>
            <w:vAlign w:val="bottom"/>
          </w:tcPr>
          <w:p w:rsidR="0082712F" w:rsidRPr="003E5E8C" w:rsidRDefault="0082712F" w:rsidP="003E5E8C">
            <w:pPr>
              <w:spacing w:after="0" w:line="240" w:lineRule="auto"/>
              <w:jc w:val="right"/>
              <w:rPr>
                <w:rFonts w:eastAsia="Times New Roman" w:cs="Times New Roman"/>
                <w:color w:val="000000"/>
                <w:sz w:val="16"/>
                <w:szCs w:val="14"/>
                <w:lang w:eastAsia="en-GB"/>
              </w:rPr>
            </w:pPr>
          </w:p>
        </w:tc>
      </w:tr>
      <w:tr w:rsidR="0082712F" w:rsidRPr="003E6F80" w:rsidTr="0082712F">
        <w:trPr>
          <w:trHeight w:val="74"/>
        </w:trPr>
        <w:tc>
          <w:tcPr>
            <w:tcW w:w="850" w:type="dxa"/>
            <w:tcBorders>
              <w:top w:val="single" w:sz="12" w:space="0" w:color="auto"/>
              <w:left w:val="nil"/>
              <w:bottom w:val="nil"/>
              <w:right w:val="nil"/>
            </w:tcBorders>
            <w:shd w:val="clear" w:color="auto" w:fill="auto"/>
          </w:tcPr>
          <w:p w:rsidR="003E5E8C" w:rsidRPr="003E5E8C" w:rsidRDefault="003E5E8C" w:rsidP="00F547AB">
            <w:pPr>
              <w:spacing w:after="0" w:line="240" w:lineRule="auto"/>
              <w:ind w:left="-103"/>
              <w:rPr>
                <w:rFonts w:ascii="Calibri" w:eastAsia="Times New Roman" w:hAnsi="Calibri" w:cs="Times New Roman"/>
                <w:color w:val="000000"/>
                <w:sz w:val="4"/>
                <w:szCs w:val="18"/>
                <w:lang w:eastAsia="en-GB"/>
              </w:rPr>
            </w:pPr>
          </w:p>
        </w:tc>
        <w:tc>
          <w:tcPr>
            <w:tcW w:w="567"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990"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684"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591"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849"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850"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991"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846"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995"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709"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850" w:type="dxa"/>
            <w:gridSpan w:val="2"/>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991" w:type="dxa"/>
            <w:gridSpan w:val="2"/>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857"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765"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995"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ascii="Calibri" w:eastAsia="Times New Roman" w:hAnsi="Calibri" w:cs="Times New Roman"/>
                <w:color w:val="000000"/>
                <w:sz w:val="6"/>
                <w:szCs w:val="14"/>
                <w:lang w:eastAsia="en-GB"/>
              </w:rPr>
            </w:pPr>
          </w:p>
        </w:tc>
        <w:tc>
          <w:tcPr>
            <w:tcW w:w="937"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eastAsia="Times New Roman" w:cs="Times New Roman"/>
                <w:color w:val="000000"/>
                <w:sz w:val="6"/>
                <w:szCs w:val="14"/>
                <w:lang w:eastAsia="en-GB"/>
              </w:rPr>
            </w:pPr>
          </w:p>
        </w:tc>
        <w:tc>
          <w:tcPr>
            <w:tcW w:w="621" w:type="dxa"/>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eastAsia="Times New Roman" w:cs="Times New Roman"/>
                <w:color w:val="000000"/>
                <w:sz w:val="6"/>
                <w:szCs w:val="14"/>
                <w:lang w:eastAsia="en-GB"/>
              </w:rPr>
            </w:pPr>
          </w:p>
        </w:tc>
        <w:tc>
          <w:tcPr>
            <w:tcW w:w="719" w:type="dxa"/>
            <w:gridSpan w:val="3"/>
            <w:tcBorders>
              <w:top w:val="single" w:sz="12" w:space="0" w:color="auto"/>
              <w:left w:val="nil"/>
              <w:bottom w:val="nil"/>
              <w:right w:val="nil"/>
            </w:tcBorders>
            <w:shd w:val="clear" w:color="auto" w:fill="auto"/>
          </w:tcPr>
          <w:p w:rsidR="003E5E8C" w:rsidRPr="003E6F80" w:rsidRDefault="003E5E8C" w:rsidP="00F547AB">
            <w:pPr>
              <w:spacing w:after="0" w:line="240" w:lineRule="auto"/>
              <w:jc w:val="center"/>
              <w:rPr>
                <w:rFonts w:eastAsia="Times New Roman" w:cs="Times New Roman"/>
                <w:color w:val="000000"/>
                <w:sz w:val="6"/>
                <w:szCs w:val="14"/>
                <w:lang w:eastAsia="en-GB"/>
              </w:rPr>
            </w:pPr>
          </w:p>
        </w:tc>
      </w:tr>
      <w:tr w:rsidR="008A3383" w:rsidRPr="00F547AB" w:rsidTr="00335653">
        <w:trPr>
          <w:trHeight w:val="74"/>
        </w:trPr>
        <w:tc>
          <w:tcPr>
            <w:tcW w:w="850" w:type="dxa"/>
            <w:tcBorders>
              <w:top w:val="nil"/>
              <w:left w:val="nil"/>
              <w:bottom w:val="nil"/>
              <w:right w:val="nil"/>
            </w:tcBorders>
            <w:shd w:val="clear" w:color="auto" w:fill="BFBFBF" w:themeFill="background1" w:themeFillShade="BF"/>
            <w:hideMark/>
          </w:tcPr>
          <w:p w:rsidR="008A3383" w:rsidRPr="003E5E8C" w:rsidRDefault="008A3383" w:rsidP="00335653">
            <w:pPr>
              <w:spacing w:after="0" w:line="240" w:lineRule="auto"/>
              <w:ind w:left="-250" w:firstLine="147"/>
              <w:jc w:val="center"/>
              <w:rPr>
                <w:rFonts w:ascii="Calibri" w:eastAsia="Times New Roman" w:hAnsi="Calibri" w:cs="Times New Roman"/>
                <w:color w:val="000000"/>
                <w:sz w:val="18"/>
                <w:szCs w:val="18"/>
                <w:lang w:eastAsia="en-GB"/>
              </w:rPr>
            </w:pPr>
            <w:r>
              <w:rPr>
                <w:rFonts w:ascii="Calibri" w:eastAsia="Times New Roman" w:hAnsi="Calibri" w:cs="Times New Roman"/>
                <w:color w:val="000000"/>
                <w:sz w:val="18"/>
                <w:szCs w:val="18"/>
                <w:lang w:eastAsia="en-GB"/>
              </w:rPr>
              <w:t>Out of</w:t>
            </w:r>
          </w:p>
        </w:tc>
        <w:tc>
          <w:tcPr>
            <w:tcW w:w="567" w:type="dxa"/>
            <w:tcBorders>
              <w:top w:val="nil"/>
              <w:left w:val="nil"/>
              <w:bottom w:val="nil"/>
              <w:right w:val="nil"/>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1</w:t>
            </w:r>
          </w:p>
        </w:tc>
        <w:tc>
          <w:tcPr>
            <w:tcW w:w="990" w:type="dxa"/>
            <w:tcBorders>
              <w:top w:val="nil"/>
              <w:left w:val="nil"/>
              <w:bottom w:val="nil"/>
              <w:right w:val="nil"/>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2</w:t>
            </w:r>
          </w:p>
        </w:tc>
        <w:tc>
          <w:tcPr>
            <w:tcW w:w="684" w:type="dxa"/>
            <w:tcBorders>
              <w:top w:val="nil"/>
              <w:left w:val="nil"/>
              <w:bottom w:val="nil"/>
              <w:right w:val="nil"/>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2</w:t>
            </w:r>
          </w:p>
        </w:tc>
        <w:tc>
          <w:tcPr>
            <w:tcW w:w="591" w:type="dxa"/>
            <w:tcBorders>
              <w:top w:val="nil"/>
              <w:left w:val="nil"/>
              <w:bottom w:val="nil"/>
              <w:right w:val="nil"/>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1</w:t>
            </w:r>
          </w:p>
        </w:tc>
        <w:tc>
          <w:tcPr>
            <w:tcW w:w="849" w:type="dxa"/>
            <w:tcBorders>
              <w:top w:val="nil"/>
              <w:left w:val="nil"/>
              <w:bottom w:val="nil"/>
              <w:right w:val="nil"/>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2</w:t>
            </w:r>
          </w:p>
        </w:tc>
        <w:tc>
          <w:tcPr>
            <w:tcW w:w="850" w:type="dxa"/>
            <w:tcBorders>
              <w:top w:val="nil"/>
              <w:left w:val="nil"/>
              <w:bottom w:val="nil"/>
              <w:right w:val="nil"/>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2</w:t>
            </w:r>
          </w:p>
        </w:tc>
        <w:tc>
          <w:tcPr>
            <w:tcW w:w="991" w:type="dxa"/>
            <w:tcBorders>
              <w:top w:val="nil"/>
              <w:left w:val="nil"/>
              <w:bottom w:val="nil"/>
              <w:right w:val="single" w:sz="12" w:space="0" w:color="808080" w:themeColor="background1" w:themeShade="80"/>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w:t>
            </w:r>
          </w:p>
        </w:tc>
        <w:tc>
          <w:tcPr>
            <w:tcW w:w="846" w:type="dxa"/>
            <w:tcBorders>
              <w:top w:val="nil"/>
              <w:left w:val="single" w:sz="12" w:space="0" w:color="808080" w:themeColor="background1" w:themeShade="80"/>
              <w:bottom w:val="nil"/>
              <w:right w:val="nil"/>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2</w:t>
            </w:r>
          </w:p>
        </w:tc>
        <w:tc>
          <w:tcPr>
            <w:tcW w:w="995" w:type="dxa"/>
            <w:tcBorders>
              <w:top w:val="nil"/>
              <w:left w:val="nil"/>
              <w:bottom w:val="nil"/>
              <w:right w:val="single" w:sz="12" w:space="0" w:color="808080" w:themeColor="background1" w:themeShade="80"/>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2</w:t>
            </w:r>
          </w:p>
        </w:tc>
        <w:tc>
          <w:tcPr>
            <w:tcW w:w="709" w:type="dxa"/>
            <w:tcBorders>
              <w:top w:val="nil"/>
              <w:left w:val="single" w:sz="12" w:space="0" w:color="808080" w:themeColor="background1" w:themeShade="80"/>
              <w:bottom w:val="nil"/>
              <w:right w:val="nil"/>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1</w:t>
            </w:r>
          </w:p>
        </w:tc>
        <w:tc>
          <w:tcPr>
            <w:tcW w:w="850" w:type="dxa"/>
            <w:gridSpan w:val="2"/>
            <w:tcBorders>
              <w:top w:val="nil"/>
              <w:left w:val="nil"/>
              <w:bottom w:val="nil"/>
              <w:right w:val="nil"/>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2</w:t>
            </w:r>
          </w:p>
        </w:tc>
        <w:tc>
          <w:tcPr>
            <w:tcW w:w="991" w:type="dxa"/>
            <w:gridSpan w:val="2"/>
            <w:tcBorders>
              <w:top w:val="nil"/>
              <w:left w:val="nil"/>
              <w:bottom w:val="nil"/>
              <w:right w:val="single" w:sz="12" w:space="0" w:color="808080" w:themeColor="background1" w:themeShade="80"/>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2</w:t>
            </w:r>
          </w:p>
        </w:tc>
        <w:tc>
          <w:tcPr>
            <w:tcW w:w="857" w:type="dxa"/>
            <w:tcBorders>
              <w:top w:val="nil"/>
              <w:left w:val="single" w:sz="12" w:space="0" w:color="808080" w:themeColor="background1" w:themeShade="80"/>
              <w:bottom w:val="nil"/>
              <w:right w:val="nil"/>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1</w:t>
            </w:r>
          </w:p>
        </w:tc>
        <w:tc>
          <w:tcPr>
            <w:tcW w:w="765" w:type="dxa"/>
            <w:tcBorders>
              <w:top w:val="nil"/>
              <w:left w:val="nil"/>
              <w:bottom w:val="nil"/>
              <w:right w:val="single" w:sz="12" w:space="0" w:color="808080" w:themeColor="background1" w:themeShade="80"/>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3</w:t>
            </w:r>
          </w:p>
        </w:tc>
        <w:tc>
          <w:tcPr>
            <w:tcW w:w="995" w:type="dxa"/>
            <w:tcBorders>
              <w:top w:val="nil"/>
              <w:left w:val="single" w:sz="12" w:space="0" w:color="808080" w:themeColor="background1" w:themeShade="80"/>
              <w:bottom w:val="nil"/>
              <w:right w:val="single" w:sz="12" w:space="0" w:color="808080" w:themeColor="background1" w:themeShade="80"/>
            </w:tcBorders>
            <w:shd w:val="clear" w:color="auto" w:fill="BFBFBF" w:themeFill="background1" w:themeFillShade="BF"/>
            <w:hideMark/>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1</w:t>
            </w:r>
          </w:p>
        </w:tc>
        <w:tc>
          <w:tcPr>
            <w:tcW w:w="937" w:type="dxa"/>
            <w:tcBorders>
              <w:top w:val="nil"/>
              <w:left w:val="single" w:sz="12" w:space="0" w:color="808080" w:themeColor="background1" w:themeShade="80"/>
              <w:bottom w:val="nil"/>
              <w:right w:val="single" w:sz="12" w:space="0" w:color="808080" w:themeColor="background1" w:themeShade="80"/>
            </w:tcBorders>
            <w:shd w:val="clear" w:color="auto" w:fill="BFBFBF" w:themeFill="background1" w:themeFillShade="BF"/>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2</w:t>
            </w:r>
          </w:p>
        </w:tc>
        <w:tc>
          <w:tcPr>
            <w:tcW w:w="621" w:type="dxa"/>
            <w:tcBorders>
              <w:top w:val="nil"/>
              <w:left w:val="single" w:sz="12" w:space="0" w:color="808080" w:themeColor="background1" w:themeShade="80"/>
              <w:bottom w:val="nil"/>
              <w:right w:val="single" w:sz="12" w:space="0" w:color="808080" w:themeColor="background1" w:themeShade="80"/>
            </w:tcBorders>
            <w:shd w:val="clear" w:color="auto" w:fill="BFBFBF" w:themeFill="background1" w:themeFillShade="BF"/>
            <w:hideMark/>
          </w:tcPr>
          <w:p w:rsidR="008A3383" w:rsidRPr="003E5E8C" w:rsidRDefault="008A3383" w:rsidP="00335653">
            <w:pPr>
              <w:spacing w:after="0" w:line="240" w:lineRule="auto"/>
              <w:jc w:val="center"/>
              <w:rPr>
                <w:rFonts w:ascii="Times New Roman" w:eastAsia="Times New Roman" w:hAnsi="Times New Roman" w:cs="Times New Roman"/>
                <w:sz w:val="18"/>
                <w:szCs w:val="18"/>
                <w:lang w:eastAsia="en-GB"/>
              </w:rPr>
            </w:pPr>
            <w:r w:rsidRPr="003E5E8C">
              <w:rPr>
                <w:rFonts w:ascii="Calibri" w:eastAsia="Times New Roman" w:hAnsi="Calibri" w:cs="Times New Roman"/>
                <w:color w:val="000000"/>
                <w:sz w:val="18"/>
                <w:szCs w:val="18"/>
                <w:lang w:eastAsia="en-GB"/>
              </w:rPr>
              <w:t>350</w:t>
            </w:r>
          </w:p>
        </w:tc>
        <w:tc>
          <w:tcPr>
            <w:tcW w:w="719" w:type="dxa"/>
            <w:gridSpan w:val="3"/>
            <w:tcBorders>
              <w:top w:val="nil"/>
              <w:left w:val="single" w:sz="12" w:space="0" w:color="808080" w:themeColor="background1" w:themeShade="80"/>
              <w:bottom w:val="nil"/>
              <w:right w:val="nil"/>
            </w:tcBorders>
            <w:shd w:val="clear" w:color="auto" w:fill="BFBFBF" w:themeFill="background1" w:themeFillShade="BF"/>
          </w:tcPr>
          <w:p w:rsidR="008A3383" w:rsidRPr="003E5E8C" w:rsidRDefault="008A3383" w:rsidP="00335653">
            <w:pPr>
              <w:spacing w:after="0" w:line="240" w:lineRule="auto"/>
              <w:jc w:val="center"/>
              <w:rPr>
                <w:rFonts w:ascii="Calibri" w:eastAsia="Times New Roman" w:hAnsi="Calibri" w:cs="Times New Roman"/>
                <w:color w:val="000000"/>
                <w:sz w:val="18"/>
                <w:szCs w:val="18"/>
                <w:lang w:eastAsia="en-GB"/>
              </w:rPr>
            </w:pPr>
            <w:r w:rsidRPr="003E5E8C">
              <w:rPr>
                <w:rFonts w:ascii="Calibri" w:eastAsia="Times New Roman" w:hAnsi="Calibri" w:cs="Times New Roman"/>
                <w:color w:val="000000"/>
                <w:sz w:val="18"/>
                <w:szCs w:val="18"/>
                <w:lang w:eastAsia="en-GB"/>
              </w:rPr>
              <w:t>16</w:t>
            </w:r>
          </w:p>
        </w:tc>
      </w:tr>
      <w:tr w:rsidR="008A3383" w:rsidRPr="00A21B81" w:rsidTr="00335653">
        <w:trPr>
          <w:trHeight w:val="74"/>
        </w:trPr>
        <w:tc>
          <w:tcPr>
            <w:tcW w:w="850" w:type="dxa"/>
            <w:tcBorders>
              <w:top w:val="nil"/>
              <w:left w:val="nil"/>
              <w:bottom w:val="nil"/>
              <w:right w:val="nil"/>
            </w:tcBorders>
            <w:shd w:val="clear" w:color="auto" w:fill="auto"/>
          </w:tcPr>
          <w:p w:rsidR="008A3383" w:rsidRPr="00A21B81" w:rsidRDefault="008A3383" w:rsidP="00335653">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990" w:type="dxa"/>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684" w:type="dxa"/>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591" w:type="dxa"/>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849" w:type="dxa"/>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850" w:type="dxa"/>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991" w:type="dxa"/>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846" w:type="dxa"/>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3534" w:type="dxa"/>
            <w:gridSpan w:val="5"/>
            <w:tcBorders>
              <w:top w:val="nil"/>
              <w:left w:val="nil"/>
              <w:bottom w:val="nil"/>
              <w:right w:val="nil"/>
            </w:tcBorders>
            <w:shd w:val="clear" w:color="auto" w:fill="auto"/>
          </w:tcPr>
          <w:p w:rsidR="008A3383" w:rsidRPr="00F547AB" w:rsidRDefault="008A3383" w:rsidP="00335653">
            <w:pPr>
              <w:spacing w:after="0" w:line="240" w:lineRule="auto"/>
              <w:rPr>
                <w:rFonts w:ascii="Calibri" w:eastAsia="Times New Roman" w:hAnsi="Calibri" w:cs="Times New Roman"/>
                <w:color w:val="000000"/>
                <w:sz w:val="14"/>
                <w:szCs w:val="14"/>
                <w:lang w:eastAsia="en-GB"/>
              </w:rPr>
            </w:pPr>
            <w:r w:rsidRPr="003E5E8C">
              <w:rPr>
                <w:rFonts w:ascii="Calibri" w:eastAsia="Times New Roman" w:hAnsi="Calibri" w:cs="Times New Roman"/>
                <w:color w:val="000000"/>
                <w:sz w:val="14"/>
                <w:szCs w:val="16"/>
                <w:lang w:eastAsia="en-GB"/>
              </w:rPr>
              <w:t>* Assumed answer based off literature</w:t>
            </w:r>
          </w:p>
        </w:tc>
        <w:tc>
          <w:tcPr>
            <w:tcW w:w="868" w:type="dxa"/>
            <w:gridSpan w:val="2"/>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765" w:type="dxa"/>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995" w:type="dxa"/>
            <w:tcBorders>
              <w:top w:val="nil"/>
              <w:left w:val="nil"/>
              <w:bottom w:val="nil"/>
              <w:right w:val="nil"/>
            </w:tcBorders>
            <w:shd w:val="clear" w:color="auto" w:fill="auto"/>
          </w:tcPr>
          <w:p w:rsidR="008A3383" w:rsidRPr="00F547AB" w:rsidRDefault="008A3383" w:rsidP="00335653">
            <w:pPr>
              <w:spacing w:after="0" w:line="240" w:lineRule="auto"/>
              <w:jc w:val="center"/>
              <w:rPr>
                <w:rFonts w:ascii="Calibri" w:eastAsia="Times New Roman" w:hAnsi="Calibri" w:cs="Times New Roman"/>
                <w:color w:val="000000"/>
                <w:sz w:val="14"/>
                <w:szCs w:val="14"/>
                <w:lang w:eastAsia="en-GB"/>
              </w:rPr>
            </w:pPr>
          </w:p>
        </w:tc>
        <w:tc>
          <w:tcPr>
            <w:tcW w:w="937" w:type="dxa"/>
            <w:tcBorders>
              <w:top w:val="nil"/>
              <w:left w:val="nil"/>
              <w:bottom w:val="nil"/>
              <w:right w:val="nil"/>
            </w:tcBorders>
            <w:shd w:val="clear" w:color="auto" w:fill="auto"/>
          </w:tcPr>
          <w:p w:rsidR="008A3383" w:rsidRPr="00F547AB" w:rsidRDefault="008A3383" w:rsidP="00335653">
            <w:pPr>
              <w:spacing w:after="0" w:line="240" w:lineRule="auto"/>
              <w:jc w:val="center"/>
              <w:rPr>
                <w:rFonts w:eastAsia="Times New Roman" w:cs="Times New Roman"/>
                <w:color w:val="000000"/>
                <w:sz w:val="14"/>
                <w:szCs w:val="14"/>
                <w:lang w:eastAsia="en-GB"/>
              </w:rPr>
            </w:pPr>
          </w:p>
        </w:tc>
        <w:tc>
          <w:tcPr>
            <w:tcW w:w="628" w:type="dxa"/>
            <w:gridSpan w:val="2"/>
            <w:tcBorders>
              <w:top w:val="nil"/>
              <w:left w:val="nil"/>
              <w:bottom w:val="nil"/>
              <w:right w:val="nil"/>
            </w:tcBorders>
            <w:shd w:val="clear" w:color="auto" w:fill="auto"/>
          </w:tcPr>
          <w:p w:rsidR="008A3383" w:rsidRDefault="008A3383" w:rsidP="00335653">
            <w:pPr>
              <w:spacing w:after="0" w:line="240" w:lineRule="auto"/>
              <w:jc w:val="center"/>
              <w:rPr>
                <w:rFonts w:eastAsia="Times New Roman" w:cs="Times New Roman"/>
                <w:color w:val="000000"/>
                <w:sz w:val="14"/>
                <w:szCs w:val="14"/>
                <w:lang w:eastAsia="en-GB"/>
              </w:rPr>
            </w:pPr>
          </w:p>
        </w:tc>
        <w:tc>
          <w:tcPr>
            <w:tcW w:w="712" w:type="dxa"/>
            <w:gridSpan w:val="2"/>
            <w:tcBorders>
              <w:top w:val="nil"/>
              <w:left w:val="nil"/>
              <w:bottom w:val="nil"/>
              <w:right w:val="nil"/>
            </w:tcBorders>
          </w:tcPr>
          <w:p w:rsidR="008A3383" w:rsidRDefault="008A3383" w:rsidP="00335653">
            <w:pPr>
              <w:spacing w:after="0" w:line="240" w:lineRule="auto"/>
              <w:jc w:val="center"/>
              <w:rPr>
                <w:rFonts w:eastAsia="Times New Roman" w:cs="Times New Roman"/>
                <w:color w:val="000000"/>
                <w:sz w:val="14"/>
                <w:szCs w:val="14"/>
                <w:lang w:eastAsia="en-GB"/>
              </w:rPr>
            </w:pPr>
          </w:p>
        </w:tc>
      </w:tr>
      <w:tr w:rsidR="003E5E8C" w:rsidRPr="00A21B81" w:rsidTr="0082712F">
        <w:trPr>
          <w:trHeight w:val="74"/>
        </w:trPr>
        <w:tc>
          <w:tcPr>
            <w:tcW w:w="850" w:type="dxa"/>
            <w:tcBorders>
              <w:top w:val="nil"/>
              <w:left w:val="nil"/>
              <w:bottom w:val="nil"/>
              <w:right w:val="nil"/>
            </w:tcBorders>
            <w:shd w:val="clear" w:color="auto" w:fill="auto"/>
          </w:tcPr>
          <w:p w:rsidR="003E5E8C" w:rsidRPr="00A21B81" w:rsidRDefault="003E5E8C" w:rsidP="002D62D7">
            <w:pPr>
              <w:spacing w:after="0" w:line="240" w:lineRule="auto"/>
              <w:ind w:left="-103"/>
              <w:rPr>
                <w:rFonts w:ascii="Calibri" w:eastAsia="Times New Roman" w:hAnsi="Calibri" w:cs="Times New Roman"/>
                <w:color w:val="000000"/>
                <w:sz w:val="18"/>
                <w:szCs w:val="18"/>
                <w:lang w:eastAsia="en-GB"/>
              </w:rPr>
            </w:pPr>
          </w:p>
        </w:tc>
        <w:tc>
          <w:tcPr>
            <w:tcW w:w="567" w:type="dxa"/>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990" w:type="dxa"/>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684" w:type="dxa"/>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591" w:type="dxa"/>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849" w:type="dxa"/>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850" w:type="dxa"/>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991" w:type="dxa"/>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846" w:type="dxa"/>
            <w:tcBorders>
              <w:top w:val="nil"/>
              <w:left w:val="nil"/>
              <w:bottom w:val="nil"/>
              <w:right w:val="nil"/>
            </w:tcBorders>
            <w:shd w:val="clear" w:color="auto" w:fill="C5E0B3" w:themeFill="accent6" w:themeFillTint="66"/>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2543" w:type="dxa"/>
            <w:gridSpan w:val="3"/>
            <w:tcBorders>
              <w:top w:val="nil"/>
              <w:left w:val="nil"/>
              <w:bottom w:val="nil"/>
              <w:right w:val="nil"/>
            </w:tcBorders>
            <w:shd w:val="clear" w:color="auto" w:fill="auto"/>
          </w:tcPr>
          <w:p w:rsidR="003E5E8C" w:rsidRPr="00F547AB" w:rsidRDefault="003E5E8C" w:rsidP="003E5E8C">
            <w:pPr>
              <w:spacing w:after="0" w:line="240" w:lineRule="auto"/>
              <w:rPr>
                <w:rFonts w:ascii="Calibri" w:eastAsia="Times New Roman" w:hAnsi="Calibri" w:cs="Times New Roman"/>
                <w:color w:val="000000"/>
                <w:sz w:val="14"/>
                <w:szCs w:val="14"/>
                <w:lang w:eastAsia="en-GB"/>
              </w:rPr>
            </w:pPr>
            <w:r>
              <w:rPr>
                <w:rFonts w:ascii="Calibri" w:eastAsia="Times New Roman" w:hAnsi="Calibri" w:cs="Times New Roman"/>
                <w:color w:val="000000"/>
                <w:sz w:val="14"/>
                <w:szCs w:val="14"/>
                <w:lang w:eastAsia="en-GB"/>
              </w:rPr>
              <w:t>Winning entry for category</w:t>
            </w:r>
          </w:p>
        </w:tc>
        <w:tc>
          <w:tcPr>
            <w:tcW w:w="991" w:type="dxa"/>
            <w:gridSpan w:val="2"/>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868" w:type="dxa"/>
            <w:gridSpan w:val="2"/>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765" w:type="dxa"/>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995" w:type="dxa"/>
            <w:tcBorders>
              <w:top w:val="nil"/>
              <w:left w:val="nil"/>
              <w:bottom w:val="nil"/>
              <w:right w:val="nil"/>
            </w:tcBorders>
            <w:shd w:val="clear" w:color="auto" w:fill="auto"/>
          </w:tcPr>
          <w:p w:rsidR="003E5E8C" w:rsidRPr="00F547AB" w:rsidRDefault="003E5E8C" w:rsidP="002D62D7">
            <w:pPr>
              <w:spacing w:after="0" w:line="240" w:lineRule="auto"/>
              <w:jc w:val="center"/>
              <w:rPr>
                <w:rFonts w:ascii="Calibri" w:eastAsia="Times New Roman" w:hAnsi="Calibri" w:cs="Times New Roman"/>
                <w:color w:val="000000"/>
                <w:sz w:val="14"/>
                <w:szCs w:val="14"/>
                <w:lang w:eastAsia="en-GB"/>
              </w:rPr>
            </w:pPr>
          </w:p>
        </w:tc>
        <w:tc>
          <w:tcPr>
            <w:tcW w:w="937" w:type="dxa"/>
            <w:tcBorders>
              <w:top w:val="nil"/>
              <w:left w:val="nil"/>
              <w:bottom w:val="nil"/>
              <w:right w:val="nil"/>
            </w:tcBorders>
            <w:shd w:val="clear" w:color="auto" w:fill="auto"/>
          </w:tcPr>
          <w:p w:rsidR="003E5E8C" w:rsidRPr="00F547AB" w:rsidRDefault="003E5E8C" w:rsidP="002D62D7">
            <w:pPr>
              <w:spacing w:after="0" w:line="240" w:lineRule="auto"/>
              <w:jc w:val="center"/>
              <w:rPr>
                <w:rFonts w:eastAsia="Times New Roman" w:cs="Times New Roman"/>
                <w:color w:val="000000"/>
                <w:sz w:val="14"/>
                <w:szCs w:val="14"/>
                <w:lang w:eastAsia="en-GB"/>
              </w:rPr>
            </w:pPr>
          </w:p>
        </w:tc>
        <w:tc>
          <w:tcPr>
            <w:tcW w:w="628" w:type="dxa"/>
            <w:gridSpan w:val="2"/>
            <w:tcBorders>
              <w:top w:val="nil"/>
              <w:left w:val="nil"/>
              <w:bottom w:val="nil"/>
              <w:right w:val="nil"/>
            </w:tcBorders>
            <w:shd w:val="clear" w:color="auto" w:fill="auto"/>
          </w:tcPr>
          <w:p w:rsidR="003E5E8C" w:rsidRDefault="003E5E8C" w:rsidP="002D62D7">
            <w:pPr>
              <w:spacing w:after="0" w:line="240" w:lineRule="auto"/>
              <w:jc w:val="center"/>
              <w:rPr>
                <w:rFonts w:eastAsia="Times New Roman" w:cs="Times New Roman"/>
                <w:color w:val="000000"/>
                <w:sz w:val="14"/>
                <w:szCs w:val="14"/>
                <w:lang w:eastAsia="en-GB"/>
              </w:rPr>
            </w:pPr>
          </w:p>
        </w:tc>
        <w:tc>
          <w:tcPr>
            <w:tcW w:w="712" w:type="dxa"/>
            <w:gridSpan w:val="2"/>
            <w:tcBorders>
              <w:top w:val="nil"/>
              <w:left w:val="nil"/>
              <w:bottom w:val="nil"/>
              <w:right w:val="nil"/>
            </w:tcBorders>
          </w:tcPr>
          <w:p w:rsidR="003E5E8C" w:rsidRDefault="003E5E8C" w:rsidP="002D62D7">
            <w:pPr>
              <w:spacing w:after="0" w:line="240" w:lineRule="auto"/>
              <w:jc w:val="center"/>
              <w:rPr>
                <w:rFonts w:eastAsia="Times New Roman" w:cs="Times New Roman"/>
                <w:color w:val="000000"/>
                <w:sz w:val="14"/>
                <w:szCs w:val="14"/>
                <w:lang w:eastAsia="en-GB"/>
              </w:rPr>
            </w:pPr>
          </w:p>
        </w:tc>
      </w:tr>
    </w:tbl>
    <w:p w:rsidR="003E6F80" w:rsidRDefault="003E6F80" w:rsidP="00A21B81">
      <w:pPr>
        <w:sectPr w:rsidR="003E6F80" w:rsidSect="00F547AB">
          <w:pgSz w:w="16838" w:h="11906" w:orient="landscape"/>
          <w:pgMar w:top="720" w:right="720" w:bottom="720" w:left="567" w:header="708" w:footer="708" w:gutter="0"/>
          <w:cols w:space="708"/>
          <w:docGrid w:linePitch="360"/>
        </w:sectPr>
      </w:pPr>
    </w:p>
    <w:p w:rsidR="0044186C" w:rsidRPr="002B4565" w:rsidRDefault="0044186C" w:rsidP="00AE5139">
      <w:pPr>
        <w:spacing w:before="480"/>
        <w:rPr>
          <w:b/>
        </w:rPr>
      </w:pPr>
      <w:r w:rsidRPr="00AE5139">
        <w:rPr>
          <w:rFonts w:ascii="Verdana" w:hAnsi="Verdana"/>
          <w:b/>
          <w:sz w:val="18"/>
          <w:szCs w:val="18"/>
        </w:rPr>
        <w:lastRenderedPageBreak/>
        <w:t>Product</w:t>
      </w:r>
      <w:r w:rsidRPr="002B4565">
        <w:rPr>
          <w:b/>
        </w:rPr>
        <w:t xml:space="preserve"> Description</w:t>
      </w:r>
      <w:r>
        <w:rPr>
          <w:b/>
        </w:rPr>
        <w:t>s</w:t>
      </w:r>
    </w:p>
    <w:p w:rsidR="003E5E8C" w:rsidRPr="003E6F80" w:rsidRDefault="003E5E8C" w:rsidP="003E5E8C">
      <w:pPr>
        <w:rPr>
          <w:b/>
          <w:color w:val="BF8F00" w:themeColor="accent4" w:themeShade="BF"/>
        </w:rPr>
      </w:pPr>
      <w:r w:rsidRPr="003E6F80">
        <w:rPr>
          <w:b/>
          <w:color w:val="BF8F00" w:themeColor="accent4" w:themeShade="BF"/>
        </w:rPr>
        <w:t>Qlik Sense</w:t>
      </w:r>
    </w:p>
    <w:p w:rsidR="003E5E8C" w:rsidRPr="00D86C12" w:rsidRDefault="003E5E8C" w:rsidP="003E5E8C">
      <w:pPr>
        <w:rPr>
          <w:rFonts w:ascii="Verdana" w:hAnsi="Verdana"/>
          <w:sz w:val="18"/>
          <w:szCs w:val="18"/>
        </w:rPr>
      </w:pPr>
      <w:r w:rsidRPr="00D86C12">
        <w:rPr>
          <w:rFonts w:ascii="Verdana" w:hAnsi="Verdana"/>
          <w:sz w:val="18"/>
          <w:szCs w:val="18"/>
        </w:rPr>
        <w:t xml:space="preserve">Qlik Sense is a </w:t>
      </w:r>
      <w:r w:rsidR="000D408D">
        <w:rPr>
          <w:rFonts w:ascii="Verdana" w:hAnsi="Verdana"/>
          <w:sz w:val="18"/>
          <w:szCs w:val="18"/>
        </w:rPr>
        <w:t xml:space="preserve">relatively </w:t>
      </w:r>
      <w:r w:rsidRPr="00D86C12">
        <w:rPr>
          <w:rFonts w:ascii="Verdana" w:hAnsi="Verdana"/>
          <w:sz w:val="18"/>
          <w:szCs w:val="18"/>
        </w:rPr>
        <w:t xml:space="preserve">new product from Qlik, </w:t>
      </w:r>
      <w:r w:rsidR="00EA4687">
        <w:rPr>
          <w:rFonts w:ascii="Verdana" w:hAnsi="Verdana"/>
          <w:sz w:val="18"/>
          <w:szCs w:val="18"/>
        </w:rPr>
        <w:t>launching in</w:t>
      </w:r>
      <w:r w:rsidR="000D408D">
        <w:rPr>
          <w:rFonts w:ascii="Verdana" w:hAnsi="Verdana"/>
          <w:sz w:val="18"/>
          <w:szCs w:val="18"/>
        </w:rPr>
        <w:t xml:space="preserve"> September 2014</w:t>
      </w:r>
      <w:r w:rsidRPr="00D86C12">
        <w:rPr>
          <w:rFonts w:ascii="Verdana" w:hAnsi="Verdana"/>
          <w:sz w:val="18"/>
          <w:szCs w:val="18"/>
        </w:rPr>
        <w:t>. It has been described as a self-service data visualisation tool.</w:t>
      </w:r>
      <w:r>
        <w:rPr>
          <w:rFonts w:ascii="Verdana" w:hAnsi="Verdana"/>
          <w:sz w:val="18"/>
          <w:szCs w:val="18"/>
        </w:rPr>
        <w:t xml:space="preserve"> It connects natively to SQL, Excel and Salesforce with integrated ETL scripting.</w:t>
      </w:r>
    </w:p>
    <w:p w:rsidR="003E5E8C" w:rsidRDefault="003E5E8C" w:rsidP="003E5E8C">
      <w:pPr>
        <w:rPr>
          <w:rFonts w:ascii="Verdana" w:hAnsi="Verdana"/>
          <w:sz w:val="18"/>
          <w:szCs w:val="18"/>
        </w:rPr>
      </w:pPr>
      <w:r w:rsidRPr="00D86C12">
        <w:rPr>
          <w:rFonts w:ascii="Verdana" w:hAnsi="Verdana"/>
          <w:sz w:val="18"/>
          <w:szCs w:val="18"/>
        </w:rPr>
        <w:t xml:space="preserve">Sense </w:t>
      </w:r>
      <w:r w:rsidR="000D408D">
        <w:rPr>
          <w:rFonts w:ascii="Verdana" w:hAnsi="Verdana"/>
          <w:sz w:val="18"/>
          <w:szCs w:val="18"/>
        </w:rPr>
        <w:t xml:space="preserve">has an advanced integrated </w:t>
      </w:r>
      <w:r w:rsidRPr="00D86C12">
        <w:rPr>
          <w:rFonts w:ascii="Verdana" w:hAnsi="Verdana"/>
          <w:sz w:val="18"/>
          <w:szCs w:val="18"/>
        </w:rPr>
        <w:t xml:space="preserve">ETL scripting </w:t>
      </w:r>
      <w:r w:rsidR="000D408D">
        <w:rPr>
          <w:rFonts w:ascii="Verdana" w:hAnsi="Verdana"/>
          <w:sz w:val="18"/>
          <w:szCs w:val="18"/>
        </w:rPr>
        <w:t xml:space="preserve">that was developed during the development of </w:t>
      </w:r>
      <w:r w:rsidRPr="00D86C12">
        <w:rPr>
          <w:rFonts w:ascii="Verdana" w:hAnsi="Verdana"/>
          <w:sz w:val="18"/>
          <w:szCs w:val="18"/>
        </w:rPr>
        <w:t>Qlikview, with a simplified user interface and an improved mobile functionality and graphics.</w:t>
      </w:r>
    </w:p>
    <w:p w:rsidR="008803BF" w:rsidRPr="00D86C12" w:rsidRDefault="008803BF" w:rsidP="003E5E8C">
      <w:pPr>
        <w:rPr>
          <w:rFonts w:ascii="Verdana" w:hAnsi="Verdana"/>
          <w:sz w:val="18"/>
          <w:szCs w:val="18"/>
        </w:rPr>
      </w:pPr>
      <w:r>
        <w:rPr>
          <w:rFonts w:ascii="Verdana" w:hAnsi="Verdana"/>
          <w:sz w:val="18"/>
          <w:szCs w:val="18"/>
        </w:rPr>
        <w:t>The functionality is such that anyone with a small amount of training (approximately 30 minutes) would be able to create their own dashboards based off the same data.</w:t>
      </w:r>
    </w:p>
    <w:p w:rsidR="003E5E8C" w:rsidRPr="00D86C12" w:rsidRDefault="003E5E8C" w:rsidP="003E5E8C">
      <w:pPr>
        <w:rPr>
          <w:rFonts w:ascii="Verdana" w:hAnsi="Verdana"/>
          <w:sz w:val="18"/>
          <w:szCs w:val="18"/>
        </w:rPr>
      </w:pPr>
      <w:r w:rsidRPr="00D86C12">
        <w:rPr>
          <w:rFonts w:ascii="Verdana" w:hAnsi="Verdana"/>
          <w:sz w:val="18"/>
          <w:szCs w:val="18"/>
        </w:rPr>
        <w:t>It can be deployed locally or as a managed service can be deployed via a SAAS (software as a service) from Differentia consulting using Amazon Web Services or Microsoft Azure.</w:t>
      </w:r>
    </w:p>
    <w:p w:rsidR="000D408D" w:rsidRDefault="000D408D" w:rsidP="003E5E8C">
      <w:pPr>
        <w:rPr>
          <w:rFonts w:ascii="Verdana" w:hAnsi="Verdana"/>
          <w:sz w:val="18"/>
          <w:szCs w:val="18"/>
        </w:rPr>
      </w:pPr>
      <w:r>
        <w:rPr>
          <w:rFonts w:ascii="Verdana" w:hAnsi="Verdana"/>
          <w:sz w:val="18"/>
          <w:szCs w:val="18"/>
        </w:rPr>
        <w:t>Sense’s main advantages over its competitors are</w:t>
      </w:r>
    </w:p>
    <w:p w:rsidR="000D408D" w:rsidRDefault="000D408D" w:rsidP="000D408D">
      <w:pPr>
        <w:pStyle w:val="ListParagraph"/>
        <w:numPr>
          <w:ilvl w:val="0"/>
          <w:numId w:val="7"/>
        </w:numPr>
        <w:rPr>
          <w:rFonts w:ascii="Verdana" w:hAnsi="Verdana"/>
          <w:sz w:val="18"/>
          <w:szCs w:val="18"/>
        </w:rPr>
      </w:pPr>
      <w:r>
        <w:rPr>
          <w:rFonts w:ascii="Verdana" w:hAnsi="Verdana"/>
          <w:sz w:val="18"/>
          <w:szCs w:val="18"/>
        </w:rPr>
        <w:t xml:space="preserve">Mash-ups – this allows dashboards to be created from different data </w:t>
      </w:r>
      <w:r w:rsidR="00EA4687">
        <w:rPr>
          <w:rFonts w:ascii="Verdana" w:hAnsi="Verdana"/>
          <w:sz w:val="18"/>
          <w:szCs w:val="18"/>
        </w:rPr>
        <w:t xml:space="preserve">sets </w:t>
      </w:r>
      <w:r>
        <w:rPr>
          <w:rFonts w:ascii="Verdana" w:hAnsi="Verdana"/>
          <w:sz w:val="18"/>
          <w:szCs w:val="18"/>
        </w:rPr>
        <w:t>without the need of creating</w:t>
      </w:r>
    </w:p>
    <w:p w:rsidR="000D408D" w:rsidRDefault="000D408D" w:rsidP="000D408D">
      <w:pPr>
        <w:pStyle w:val="ListParagraph"/>
        <w:numPr>
          <w:ilvl w:val="0"/>
          <w:numId w:val="7"/>
        </w:numPr>
        <w:rPr>
          <w:rFonts w:ascii="Verdana" w:hAnsi="Verdana"/>
          <w:sz w:val="18"/>
          <w:szCs w:val="18"/>
        </w:rPr>
      </w:pPr>
      <w:r>
        <w:rPr>
          <w:rFonts w:ascii="Verdana" w:hAnsi="Verdana"/>
          <w:sz w:val="18"/>
          <w:szCs w:val="18"/>
        </w:rPr>
        <w:t>Master Items – this allows developers to define easy to use measures and dimensions for charts that can be drag and dropped by users into their own charts</w:t>
      </w:r>
      <w:r w:rsidR="00EA4687">
        <w:rPr>
          <w:rFonts w:ascii="Verdana" w:hAnsi="Verdana"/>
          <w:sz w:val="18"/>
          <w:szCs w:val="18"/>
        </w:rPr>
        <w:t xml:space="preserve"> without any data knowledge required</w:t>
      </w:r>
    </w:p>
    <w:p w:rsidR="000D408D" w:rsidRPr="000D408D" w:rsidRDefault="000D408D" w:rsidP="000D408D">
      <w:pPr>
        <w:pStyle w:val="ListParagraph"/>
        <w:numPr>
          <w:ilvl w:val="0"/>
          <w:numId w:val="7"/>
        </w:numPr>
        <w:rPr>
          <w:rFonts w:ascii="Verdana" w:hAnsi="Verdana"/>
          <w:sz w:val="18"/>
          <w:szCs w:val="18"/>
        </w:rPr>
      </w:pPr>
      <w:r>
        <w:rPr>
          <w:rFonts w:ascii="Verdana" w:hAnsi="Verdana"/>
          <w:sz w:val="18"/>
          <w:szCs w:val="18"/>
        </w:rPr>
        <w:t>Extensions – as a product designed with the web in mind, the underlying code has been made available allowing for custom objects to be made much more easily than in other products. This means that customisation of charts can be made much more extensively.</w:t>
      </w:r>
    </w:p>
    <w:p w:rsidR="003E5E8C" w:rsidRPr="00D86C12" w:rsidRDefault="003E5E8C" w:rsidP="003E5E8C">
      <w:pPr>
        <w:rPr>
          <w:rFonts w:ascii="Verdana" w:hAnsi="Verdana"/>
          <w:sz w:val="18"/>
          <w:szCs w:val="18"/>
        </w:rPr>
      </w:pPr>
      <w:r w:rsidRPr="00D86C12">
        <w:rPr>
          <w:rFonts w:ascii="Verdana" w:hAnsi="Verdana"/>
          <w:sz w:val="18"/>
          <w:szCs w:val="18"/>
        </w:rPr>
        <w:t xml:space="preserve">There are many developers, consultants plus an excellent knowledge repository for </w:t>
      </w:r>
      <w:r>
        <w:rPr>
          <w:rFonts w:ascii="Verdana" w:hAnsi="Verdana"/>
          <w:sz w:val="18"/>
          <w:szCs w:val="18"/>
        </w:rPr>
        <w:t>Qlik Sense</w:t>
      </w:r>
      <w:r w:rsidRPr="00D86C12">
        <w:rPr>
          <w:rFonts w:ascii="Verdana" w:hAnsi="Verdana"/>
          <w:sz w:val="18"/>
          <w:szCs w:val="18"/>
        </w:rPr>
        <w:t xml:space="preserve"> for development.</w:t>
      </w:r>
    </w:p>
    <w:p w:rsidR="003E5E8C" w:rsidRPr="00D86C12" w:rsidRDefault="003E5E8C" w:rsidP="003E5E8C">
      <w:pPr>
        <w:rPr>
          <w:rFonts w:ascii="Verdana" w:hAnsi="Verdana"/>
          <w:sz w:val="18"/>
          <w:szCs w:val="18"/>
        </w:rPr>
      </w:pPr>
      <w:r w:rsidRPr="00D86C12">
        <w:rPr>
          <w:rFonts w:ascii="Verdana" w:hAnsi="Verdana"/>
          <w:sz w:val="18"/>
          <w:szCs w:val="18"/>
        </w:rPr>
        <w:t xml:space="preserve">With existing Qlikview experience, minimal developer training </w:t>
      </w:r>
      <w:r w:rsidR="000D408D">
        <w:rPr>
          <w:rFonts w:ascii="Verdana" w:hAnsi="Verdana"/>
          <w:sz w:val="18"/>
          <w:szCs w:val="18"/>
        </w:rPr>
        <w:t xml:space="preserve">would </w:t>
      </w:r>
      <w:r w:rsidRPr="00D86C12">
        <w:rPr>
          <w:rFonts w:ascii="Verdana" w:hAnsi="Verdana"/>
          <w:sz w:val="18"/>
          <w:szCs w:val="18"/>
        </w:rPr>
        <w:t>be needed to implement this solution.</w:t>
      </w:r>
    </w:p>
    <w:p w:rsidR="003E6F80" w:rsidRPr="003E5E8C" w:rsidRDefault="003E6F80" w:rsidP="00A21B81">
      <w:pPr>
        <w:rPr>
          <w:b/>
          <w:color w:val="8EAADB" w:themeColor="accent5" w:themeTint="99"/>
        </w:rPr>
      </w:pPr>
      <w:r w:rsidRPr="003E5E8C">
        <w:rPr>
          <w:b/>
          <w:color w:val="8EAADB" w:themeColor="accent5" w:themeTint="99"/>
        </w:rPr>
        <w:t>Qlikview</w:t>
      </w:r>
    </w:p>
    <w:p w:rsidR="004F1EEB" w:rsidRPr="00D86C12" w:rsidRDefault="004F1EEB">
      <w:pPr>
        <w:rPr>
          <w:rFonts w:ascii="Verdana" w:hAnsi="Verdana"/>
          <w:sz w:val="18"/>
        </w:rPr>
      </w:pPr>
      <w:r w:rsidRPr="00D86C12">
        <w:rPr>
          <w:rFonts w:ascii="Verdana" w:hAnsi="Verdana"/>
          <w:sz w:val="18"/>
        </w:rPr>
        <w:t xml:space="preserve">Qlikview is described as a guided analytics and data discovery platform. It connects natively to SQL, </w:t>
      </w:r>
      <w:r w:rsidR="0044186C">
        <w:rPr>
          <w:rFonts w:ascii="Verdana" w:hAnsi="Verdana"/>
          <w:sz w:val="18"/>
        </w:rPr>
        <w:t>E</w:t>
      </w:r>
      <w:r w:rsidRPr="00D86C12">
        <w:rPr>
          <w:rFonts w:ascii="Verdana" w:hAnsi="Verdana"/>
          <w:sz w:val="18"/>
        </w:rPr>
        <w:t>xcel and Salesforce with integrated ETL scripting</w:t>
      </w:r>
      <w:r w:rsidR="00D86C12" w:rsidRPr="00D86C12">
        <w:rPr>
          <w:rFonts w:ascii="Verdana" w:hAnsi="Verdana"/>
          <w:sz w:val="18"/>
        </w:rPr>
        <w:t xml:space="preserve"> and is a mature complete solution</w:t>
      </w:r>
      <w:r w:rsidRPr="00D86C12">
        <w:rPr>
          <w:rFonts w:ascii="Verdana" w:hAnsi="Verdana"/>
          <w:sz w:val="18"/>
        </w:rPr>
        <w:t>.</w:t>
      </w:r>
    </w:p>
    <w:p w:rsidR="004F1EEB" w:rsidRPr="00D86C12" w:rsidRDefault="004F1EEB">
      <w:pPr>
        <w:rPr>
          <w:rFonts w:ascii="Verdana" w:hAnsi="Verdana"/>
          <w:sz w:val="18"/>
        </w:rPr>
      </w:pPr>
      <w:r w:rsidRPr="00D86C12">
        <w:rPr>
          <w:rFonts w:ascii="Verdana" w:hAnsi="Verdana"/>
          <w:sz w:val="18"/>
        </w:rPr>
        <w:t xml:space="preserve">Qlikview is deployed via the web and can be tailored to be viewed on both mobile and computers. The </w:t>
      </w:r>
      <w:r w:rsidR="0071589B" w:rsidRPr="00D86C12">
        <w:rPr>
          <w:rFonts w:ascii="Verdana" w:hAnsi="Verdana"/>
          <w:sz w:val="18"/>
        </w:rPr>
        <w:t xml:space="preserve">dashboards also allow </w:t>
      </w:r>
      <w:r w:rsidR="008803BF">
        <w:rPr>
          <w:rFonts w:ascii="Verdana" w:hAnsi="Verdana"/>
          <w:sz w:val="18"/>
        </w:rPr>
        <w:t xml:space="preserve">power </w:t>
      </w:r>
      <w:r w:rsidR="0071589B" w:rsidRPr="00D86C12">
        <w:rPr>
          <w:rFonts w:ascii="Verdana" w:hAnsi="Verdana"/>
          <w:sz w:val="18"/>
        </w:rPr>
        <w:t xml:space="preserve">users to create their own charts </w:t>
      </w:r>
      <w:r w:rsidR="008803BF">
        <w:rPr>
          <w:rFonts w:ascii="Verdana" w:hAnsi="Verdana"/>
          <w:sz w:val="18"/>
        </w:rPr>
        <w:t>with some training</w:t>
      </w:r>
      <w:r w:rsidR="0071589B" w:rsidRPr="00D86C12">
        <w:rPr>
          <w:rFonts w:ascii="Verdana" w:hAnsi="Verdana"/>
          <w:sz w:val="18"/>
        </w:rPr>
        <w:t>.</w:t>
      </w:r>
    </w:p>
    <w:p w:rsidR="004F1EEB" w:rsidRPr="00D86C12" w:rsidRDefault="004F1EEB">
      <w:pPr>
        <w:rPr>
          <w:rFonts w:ascii="Verdana" w:hAnsi="Verdana"/>
          <w:sz w:val="18"/>
        </w:rPr>
      </w:pPr>
      <w:r w:rsidRPr="00D86C12">
        <w:rPr>
          <w:rFonts w:ascii="Verdana" w:hAnsi="Verdana"/>
          <w:sz w:val="18"/>
        </w:rPr>
        <w:t>It can be deployed locally or as a managed service can be deployed via a SAAS (software as a service) from Differentia consulting using Amazon Web Services or Microsoft Azure.</w:t>
      </w:r>
    </w:p>
    <w:p w:rsidR="004F1EEB" w:rsidRPr="00D86C12" w:rsidRDefault="0071589B">
      <w:pPr>
        <w:rPr>
          <w:rFonts w:ascii="Verdana" w:hAnsi="Verdana"/>
          <w:sz w:val="18"/>
        </w:rPr>
      </w:pPr>
      <w:r w:rsidRPr="00D86C12">
        <w:rPr>
          <w:rFonts w:ascii="Verdana" w:hAnsi="Verdana"/>
          <w:sz w:val="18"/>
        </w:rPr>
        <w:t>Using the “Input Fields” function and integrated extensions basic budget and forecasting can be processed within the dashboard itself and exported to excel.</w:t>
      </w:r>
    </w:p>
    <w:p w:rsidR="0071589B" w:rsidRPr="00D86C12" w:rsidRDefault="0071589B">
      <w:pPr>
        <w:rPr>
          <w:rFonts w:ascii="Verdana" w:hAnsi="Verdana"/>
          <w:sz w:val="18"/>
        </w:rPr>
      </w:pPr>
      <w:r w:rsidRPr="00D86C12">
        <w:rPr>
          <w:rFonts w:ascii="Verdana" w:hAnsi="Verdana"/>
          <w:sz w:val="18"/>
        </w:rPr>
        <w:t>Qlikview has a well-established app market including Kliqplan that can extend the budgeting and forecast features to a</w:t>
      </w:r>
      <w:r w:rsidR="008803BF">
        <w:rPr>
          <w:rFonts w:ascii="Verdana" w:hAnsi="Verdana"/>
          <w:sz w:val="18"/>
        </w:rPr>
        <w:t>lso capture budget amounts.</w:t>
      </w:r>
    </w:p>
    <w:p w:rsidR="002B4565" w:rsidRPr="00D86C12" w:rsidRDefault="002B4565">
      <w:pPr>
        <w:rPr>
          <w:rFonts w:ascii="Verdana" w:hAnsi="Verdana"/>
          <w:sz w:val="18"/>
        </w:rPr>
      </w:pPr>
      <w:r w:rsidRPr="00D86C12">
        <w:rPr>
          <w:rFonts w:ascii="Verdana" w:hAnsi="Verdana"/>
          <w:sz w:val="18"/>
        </w:rPr>
        <w:t>There are many developers</w:t>
      </w:r>
      <w:r w:rsidR="00D86C12">
        <w:rPr>
          <w:rFonts w:ascii="Verdana" w:hAnsi="Verdana"/>
          <w:sz w:val="18"/>
        </w:rPr>
        <w:t xml:space="preserve"> and </w:t>
      </w:r>
      <w:r w:rsidRPr="00D86C12">
        <w:rPr>
          <w:rFonts w:ascii="Verdana" w:hAnsi="Verdana"/>
          <w:sz w:val="18"/>
        </w:rPr>
        <w:t xml:space="preserve">consultants </w:t>
      </w:r>
      <w:r w:rsidR="00D86C12">
        <w:rPr>
          <w:rFonts w:ascii="Verdana" w:hAnsi="Verdana"/>
          <w:sz w:val="18"/>
        </w:rPr>
        <w:t xml:space="preserve">who support Qlikview in case of extended. </w:t>
      </w:r>
      <w:r w:rsidR="0044186C">
        <w:rPr>
          <w:rFonts w:ascii="Verdana" w:hAnsi="Verdana"/>
          <w:sz w:val="18"/>
        </w:rPr>
        <w:t>P</w:t>
      </w:r>
      <w:r w:rsidR="0044186C" w:rsidRPr="00D86C12">
        <w:rPr>
          <w:rFonts w:ascii="Verdana" w:hAnsi="Verdana"/>
          <w:sz w:val="18"/>
        </w:rPr>
        <w:t>lus,</w:t>
      </w:r>
      <w:r w:rsidRPr="00D86C12">
        <w:rPr>
          <w:rFonts w:ascii="Verdana" w:hAnsi="Verdana"/>
          <w:sz w:val="18"/>
        </w:rPr>
        <w:t xml:space="preserve"> an excellent knowledge repository for Qlikview for development without </w:t>
      </w:r>
      <w:r w:rsidR="00D86C12" w:rsidRPr="00D86C12">
        <w:rPr>
          <w:rFonts w:ascii="Verdana" w:hAnsi="Verdana"/>
          <w:sz w:val="18"/>
        </w:rPr>
        <w:t>having to pay for consultant time</w:t>
      </w:r>
      <w:r w:rsidRPr="00D86C12">
        <w:rPr>
          <w:rFonts w:ascii="Verdana" w:hAnsi="Verdana"/>
          <w:sz w:val="18"/>
        </w:rPr>
        <w:t>.</w:t>
      </w:r>
    </w:p>
    <w:p w:rsidR="004F1EEB" w:rsidRPr="00D86C12" w:rsidRDefault="002B4565">
      <w:pPr>
        <w:rPr>
          <w:rFonts w:ascii="Verdana" w:hAnsi="Verdana"/>
          <w:sz w:val="18"/>
        </w:rPr>
      </w:pPr>
      <w:r w:rsidRPr="00D86C12">
        <w:rPr>
          <w:rFonts w:ascii="Verdana" w:hAnsi="Verdana"/>
          <w:sz w:val="18"/>
        </w:rPr>
        <w:t>With 7 years of Qlikview experience, no developer training is needed to implement this solution.</w:t>
      </w:r>
    </w:p>
    <w:p w:rsidR="00A21B81" w:rsidRDefault="003E6F80" w:rsidP="00A21B81">
      <w:pPr>
        <w:rPr>
          <w:b/>
          <w:color w:val="808080" w:themeColor="background1" w:themeShade="80"/>
        </w:rPr>
      </w:pPr>
      <w:r w:rsidRPr="004F1EEB">
        <w:rPr>
          <w:b/>
          <w:color w:val="808080" w:themeColor="background1" w:themeShade="80"/>
        </w:rPr>
        <w:t>Tableau</w:t>
      </w:r>
    </w:p>
    <w:p w:rsidR="00D86C12" w:rsidRDefault="00D86C12" w:rsidP="00A21B81">
      <w:pPr>
        <w:rPr>
          <w:rFonts w:ascii="Verdana" w:hAnsi="Verdana"/>
          <w:sz w:val="18"/>
        </w:rPr>
      </w:pPr>
      <w:r>
        <w:rPr>
          <w:rFonts w:ascii="Verdana" w:hAnsi="Verdana"/>
          <w:sz w:val="18"/>
          <w:szCs w:val="18"/>
        </w:rPr>
        <w:t>Tableau is</w:t>
      </w:r>
      <w:r w:rsidR="0044186C">
        <w:rPr>
          <w:rFonts w:ascii="Verdana" w:hAnsi="Verdana"/>
          <w:sz w:val="18"/>
          <w:szCs w:val="18"/>
        </w:rPr>
        <w:t xml:space="preserve"> a data visualisation tool.</w:t>
      </w:r>
      <w:r w:rsidR="0044186C" w:rsidRPr="00D86C12">
        <w:rPr>
          <w:rFonts w:ascii="Verdana" w:hAnsi="Verdana"/>
          <w:sz w:val="18"/>
        </w:rPr>
        <w:t xml:space="preserve"> It connects natively to SQL, </w:t>
      </w:r>
      <w:r w:rsidR="0044186C">
        <w:rPr>
          <w:rFonts w:ascii="Verdana" w:hAnsi="Verdana"/>
          <w:sz w:val="18"/>
        </w:rPr>
        <w:t>E</w:t>
      </w:r>
      <w:r w:rsidR="0044186C" w:rsidRPr="00D86C12">
        <w:rPr>
          <w:rFonts w:ascii="Verdana" w:hAnsi="Verdana"/>
          <w:sz w:val="18"/>
        </w:rPr>
        <w:t xml:space="preserve">xcel and Salesforce </w:t>
      </w:r>
      <w:r w:rsidR="0044186C">
        <w:rPr>
          <w:rFonts w:ascii="Verdana" w:hAnsi="Verdana"/>
          <w:sz w:val="18"/>
        </w:rPr>
        <w:t xml:space="preserve">however it’s </w:t>
      </w:r>
      <w:r w:rsidR="0044186C" w:rsidRPr="00D86C12">
        <w:rPr>
          <w:rFonts w:ascii="Verdana" w:hAnsi="Verdana"/>
          <w:sz w:val="18"/>
        </w:rPr>
        <w:t xml:space="preserve">integrated ETL </w:t>
      </w:r>
      <w:r w:rsidR="008803BF">
        <w:rPr>
          <w:rFonts w:ascii="Verdana" w:hAnsi="Verdana"/>
          <w:sz w:val="18"/>
        </w:rPr>
        <w:t xml:space="preserve">features are </w:t>
      </w:r>
      <w:r w:rsidR="000D408D">
        <w:rPr>
          <w:rFonts w:ascii="Verdana" w:hAnsi="Verdana"/>
          <w:sz w:val="18"/>
        </w:rPr>
        <w:t xml:space="preserve">simple </w:t>
      </w:r>
      <w:r w:rsidR="0044186C" w:rsidRPr="00D86C12">
        <w:rPr>
          <w:rFonts w:ascii="Verdana" w:hAnsi="Verdana"/>
          <w:sz w:val="18"/>
        </w:rPr>
        <w:t xml:space="preserve">and </w:t>
      </w:r>
      <w:r w:rsidR="008803BF">
        <w:rPr>
          <w:rFonts w:ascii="Verdana" w:hAnsi="Verdana"/>
          <w:sz w:val="18"/>
        </w:rPr>
        <w:t xml:space="preserve">would </w:t>
      </w:r>
      <w:r w:rsidR="0044186C">
        <w:rPr>
          <w:rFonts w:ascii="Verdana" w:hAnsi="Verdana"/>
          <w:sz w:val="18"/>
        </w:rPr>
        <w:t>require</w:t>
      </w:r>
      <w:r w:rsidR="008803BF">
        <w:rPr>
          <w:rFonts w:ascii="Verdana" w:hAnsi="Verdana"/>
          <w:sz w:val="18"/>
        </w:rPr>
        <w:t xml:space="preserve"> the purchase of</w:t>
      </w:r>
      <w:r w:rsidR="0044186C">
        <w:rPr>
          <w:rFonts w:ascii="Verdana" w:hAnsi="Verdana"/>
          <w:sz w:val="18"/>
        </w:rPr>
        <w:t xml:space="preserve"> another platform to perform </w:t>
      </w:r>
      <w:r w:rsidR="008803BF">
        <w:rPr>
          <w:rFonts w:ascii="Verdana" w:hAnsi="Verdana"/>
          <w:sz w:val="18"/>
        </w:rPr>
        <w:t xml:space="preserve">data manipulation </w:t>
      </w:r>
      <w:r w:rsidR="000D408D">
        <w:rPr>
          <w:rFonts w:ascii="Verdana" w:hAnsi="Verdana"/>
          <w:sz w:val="18"/>
        </w:rPr>
        <w:t xml:space="preserve">before the </w:t>
      </w:r>
      <w:r w:rsidR="008803BF">
        <w:rPr>
          <w:rFonts w:ascii="Verdana" w:hAnsi="Verdana"/>
          <w:sz w:val="18"/>
        </w:rPr>
        <w:t>dashboard can be written.</w:t>
      </w:r>
    </w:p>
    <w:p w:rsidR="0044186C" w:rsidRDefault="0044186C" w:rsidP="00A21B81">
      <w:pPr>
        <w:rPr>
          <w:rFonts w:ascii="Verdana" w:hAnsi="Verdana"/>
          <w:sz w:val="18"/>
        </w:rPr>
      </w:pPr>
      <w:r>
        <w:rPr>
          <w:rFonts w:ascii="Verdana" w:hAnsi="Verdana"/>
          <w:sz w:val="18"/>
        </w:rPr>
        <w:t>Tableau is a great tool for analysts that create set reports for management purposes, it has an excellent repository of graphics however it does not have a third party application market.</w:t>
      </w:r>
    </w:p>
    <w:p w:rsidR="0044186C" w:rsidRPr="00D86C12" w:rsidRDefault="0044186C" w:rsidP="0044186C">
      <w:pPr>
        <w:rPr>
          <w:rFonts w:ascii="Verdana" w:hAnsi="Verdana"/>
          <w:sz w:val="18"/>
          <w:szCs w:val="18"/>
        </w:rPr>
      </w:pPr>
      <w:r w:rsidRPr="00D86C12">
        <w:rPr>
          <w:rFonts w:ascii="Verdana" w:hAnsi="Verdana"/>
          <w:sz w:val="18"/>
          <w:szCs w:val="18"/>
        </w:rPr>
        <w:t xml:space="preserve">It can be deployed locally or as a </w:t>
      </w:r>
      <w:r>
        <w:rPr>
          <w:rFonts w:ascii="Verdana" w:hAnsi="Verdana"/>
          <w:sz w:val="18"/>
          <w:szCs w:val="18"/>
        </w:rPr>
        <w:t xml:space="preserve">cloud service </w:t>
      </w:r>
      <w:r w:rsidRPr="00D86C12">
        <w:rPr>
          <w:rFonts w:ascii="Verdana" w:hAnsi="Verdana"/>
          <w:sz w:val="18"/>
          <w:szCs w:val="18"/>
        </w:rPr>
        <w:t xml:space="preserve">from </w:t>
      </w:r>
      <w:r>
        <w:rPr>
          <w:rFonts w:ascii="Verdana" w:hAnsi="Verdana"/>
          <w:sz w:val="18"/>
          <w:szCs w:val="18"/>
        </w:rPr>
        <w:t>Tableau directly.</w:t>
      </w:r>
    </w:p>
    <w:p w:rsidR="0044186C" w:rsidRPr="00D86C12" w:rsidRDefault="008803BF" w:rsidP="0044186C">
      <w:pPr>
        <w:rPr>
          <w:rFonts w:ascii="Verdana" w:hAnsi="Verdana"/>
          <w:sz w:val="18"/>
          <w:szCs w:val="18"/>
        </w:rPr>
      </w:pPr>
      <w:r>
        <w:rPr>
          <w:rFonts w:ascii="Verdana" w:hAnsi="Verdana"/>
          <w:sz w:val="18"/>
          <w:szCs w:val="18"/>
        </w:rPr>
        <w:t>T</w:t>
      </w:r>
      <w:r w:rsidR="0044186C" w:rsidRPr="00D86C12">
        <w:rPr>
          <w:rFonts w:ascii="Verdana" w:hAnsi="Verdana"/>
          <w:sz w:val="18"/>
          <w:szCs w:val="18"/>
        </w:rPr>
        <w:t xml:space="preserve">here are many developers, consultants plus </w:t>
      </w:r>
      <w:r w:rsidR="0044186C">
        <w:rPr>
          <w:rFonts w:ascii="Verdana" w:hAnsi="Verdana"/>
          <w:sz w:val="18"/>
          <w:szCs w:val="18"/>
        </w:rPr>
        <w:t>a</w:t>
      </w:r>
      <w:r w:rsidR="0044186C" w:rsidRPr="00D86C12">
        <w:rPr>
          <w:rFonts w:ascii="Verdana" w:hAnsi="Verdana"/>
          <w:sz w:val="18"/>
          <w:szCs w:val="18"/>
        </w:rPr>
        <w:t xml:space="preserve"> knowledge repository for </w:t>
      </w:r>
      <w:r w:rsidR="0044186C">
        <w:rPr>
          <w:rFonts w:ascii="Verdana" w:hAnsi="Verdana"/>
          <w:sz w:val="18"/>
          <w:szCs w:val="18"/>
        </w:rPr>
        <w:t xml:space="preserve">Tableau </w:t>
      </w:r>
      <w:r w:rsidR="0044186C" w:rsidRPr="00D86C12">
        <w:rPr>
          <w:rFonts w:ascii="Verdana" w:hAnsi="Verdana"/>
          <w:sz w:val="18"/>
          <w:szCs w:val="18"/>
        </w:rPr>
        <w:t>development.</w:t>
      </w:r>
    </w:p>
    <w:p w:rsidR="0044186C" w:rsidRDefault="0044186C" w:rsidP="0044186C">
      <w:pPr>
        <w:rPr>
          <w:rFonts w:ascii="Verdana" w:hAnsi="Verdana"/>
          <w:sz w:val="18"/>
          <w:szCs w:val="18"/>
        </w:rPr>
      </w:pPr>
      <w:r>
        <w:rPr>
          <w:rFonts w:ascii="Verdana" w:hAnsi="Verdana"/>
          <w:sz w:val="18"/>
          <w:szCs w:val="18"/>
        </w:rPr>
        <w:t>Without Tableau experience, dedicated consultation time is required to implement this solution and full training for developers to support it moving forward. If this option is selected, it will require investigation into an ETL platform such a Lava Storm Analytics or SQL Integration Services</w:t>
      </w:r>
      <w:r w:rsidR="000D408D">
        <w:rPr>
          <w:rFonts w:ascii="Verdana" w:hAnsi="Verdana"/>
          <w:sz w:val="18"/>
          <w:szCs w:val="18"/>
        </w:rPr>
        <w:t xml:space="preserve"> with the accompanying services</w:t>
      </w:r>
      <w:r>
        <w:rPr>
          <w:rFonts w:ascii="Verdana" w:hAnsi="Verdana"/>
          <w:sz w:val="18"/>
          <w:szCs w:val="18"/>
        </w:rPr>
        <w:t>.</w:t>
      </w:r>
    </w:p>
    <w:p w:rsidR="0044186C" w:rsidRDefault="0044186C">
      <w:pPr>
        <w:rPr>
          <w:rFonts w:ascii="Verdana" w:hAnsi="Verdana"/>
          <w:sz w:val="18"/>
          <w:szCs w:val="18"/>
        </w:rPr>
      </w:pPr>
      <w:r>
        <w:rPr>
          <w:rFonts w:ascii="Verdana" w:hAnsi="Verdana"/>
          <w:sz w:val="18"/>
          <w:szCs w:val="18"/>
        </w:rPr>
        <w:br w:type="page"/>
      </w:r>
    </w:p>
    <w:p w:rsidR="0044186C" w:rsidRDefault="0044186C" w:rsidP="00AE5139">
      <w:pPr>
        <w:spacing w:before="480"/>
        <w:rPr>
          <w:rFonts w:ascii="Verdana" w:hAnsi="Verdana"/>
          <w:b/>
          <w:sz w:val="18"/>
          <w:szCs w:val="18"/>
        </w:rPr>
      </w:pPr>
      <w:r>
        <w:rPr>
          <w:rFonts w:ascii="Verdana" w:hAnsi="Verdana"/>
          <w:b/>
          <w:sz w:val="18"/>
          <w:szCs w:val="18"/>
        </w:rPr>
        <w:lastRenderedPageBreak/>
        <w:t>Limitations</w:t>
      </w:r>
    </w:p>
    <w:p w:rsidR="0044186C" w:rsidRPr="003E6F80" w:rsidRDefault="0044186C" w:rsidP="0044186C">
      <w:pPr>
        <w:rPr>
          <w:b/>
          <w:color w:val="BF8F00" w:themeColor="accent4" w:themeShade="BF"/>
        </w:rPr>
      </w:pPr>
      <w:r w:rsidRPr="003E6F80">
        <w:rPr>
          <w:b/>
          <w:color w:val="BF8F00" w:themeColor="accent4" w:themeShade="BF"/>
        </w:rPr>
        <w:t>Qlik Sense</w:t>
      </w:r>
    </w:p>
    <w:p w:rsidR="0044186C" w:rsidRPr="0044186C" w:rsidRDefault="00EA4687" w:rsidP="0044186C">
      <w:pPr>
        <w:rPr>
          <w:rFonts w:ascii="Verdana" w:hAnsi="Verdana"/>
          <w:sz w:val="18"/>
          <w:szCs w:val="18"/>
        </w:rPr>
      </w:pPr>
      <w:r>
        <w:rPr>
          <w:rFonts w:ascii="Verdana" w:hAnsi="Verdana"/>
          <w:sz w:val="18"/>
          <w:szCs w:val="18"/>
        </w:rPr>
        <w:t xml:space="preserve">As Qlik </w:t>
      </w:r>
      <w:r w:rsidR="000D408D">
        <w:rPr>
          <w:rFonts w:ascii="Verdana" w:hAnsi="Verdana"/>
          <w:sz w:val="18"/>
          <w:szCs w:val="18"/>
        </w:rPr>
        <w:t xml:space="preserve">Sense is </w:t>
      </w:r>
      <w:r>
        <w:rPr>
          <w:rFonts w:ascii="Verdana" w:hAnsi="Verdana"/>
          <w:sz w:val="18"/>
          <w:szCs w:val="18"/>
        </w:rPr>
        <w:t xml:space="preserve">still being developed it is </w:t>
      </w:r>
      <w:r w:rsidR="000D408D">
        <w:rPr>
          <w:rFonts w:ascii="Verdana" w:hAnsi="Verdana"/>
          <w:sz w:val="18"/>
          <w:szCs w:val="18"/>
        </w:rPr>
        <w:t>not a complete product, there are still gaps in the functionality it provides as the product is in the process of being developed. For non-standard charts, these can be developed using CSS and JQuery. Because Sense works on any screen without having to redesign the dashboard each time, it does not allow the granularity of control over positioning of report items.</w:t>
      </w:r>
    </w:p>
    <w:p w:rsidR="000D408D" w:rsidRPr="003E5E8C" w:rsidRDefault="000D408D" w:rsidP="000D408D">
      <w:pPr>
        <w:rPr>
          <w:b/>
          <w:color w:val="8EAADB" w:themeColor="accent5" w:themeTint="99"/>
        </w:rPr>
      </w:pPr>
      <w:r w:rsidRPr="003E5E8C">
        <w:rPr>
          <w:b/>
          <w:color w:val="8EAADB" w:themeColor="accent5" w:themeTint="99"/>
        </w:rPr>
        <w:t>Qlikview</w:t>
      </w:r>
    </w:p>
    <w:p w:rsidR="000D408D" w:rsidRPr="0044186C" w:rsidRDefault="000D408D" w:rsidP="000D408D">
      <w:pPr>
        <w:rPr>
          <w:rFonts w:ascii="Verdana" w:hAnsi="Verdana"/>
          <w:sz w:val="18"/>
          <w:szCs w:val="18"/>
        </w:rPr>
      </w:pPr>
      <w:r>
        <w:rPr>
          <w:rFonts w:ascii="Verdana" w:hAnsi="Verdana"/>
          <w:sz w:val="18"/>
          <w:szCs w:val="18"/>
        </w:rPr>
        <w:t>Latest version (v.12) will be the final version of Qlikview (except for software patches) the current functionality will not be further developed within Qlik as this is a mature complete product. The mobile interface is not included and requires extensive work to be done for each device that would be support.</w:t>
      </w:r>
    </w:p>
    <w:p w:rsidR="0044186C" w:rsidRDefault="0044186C" w:rsidP="0044186C">
      <w:pPr>
        <w:rPr>
          <w:b/>
          <w:color w:val="808080" w:themeColor="background1" w:themeShade="80"/>
        </w:rPr>
      </w:pPr>
      <w:r w:rsidRPr="004F1EEB">
        <w:rPr>
          <w:b/>
          <w:color w:val="808080" w:themeColor="background1" w:themeShade="80"/>
        </w:rPr>
        <w:t>Tableau</w:t>
      </w:r>
    </w:p>
    <w:p w:rsidR="0044186C" w:rsidRDefault="0044186C" w:rsidP="0044186C">
      <w:pPr>
        <w:rPr>
          <w:rFonts w:ascii="Verdana" w:hAnsi="Verdana"/>
          <w:sz w:val="18"/>
          <w:szCs w:val="18"/>
        </w:rPr>
      </w:pPr>
      <w:r w:rsidRPr="0044186C">
        <w:rPr>
          <w:rFonts w:ascii="Verdana" w:hAnsi="Verdana"/>
          <w:sz w:val="18"/>
          <w:szCs w:val="18"/>
        </w:rPr>
        <w:t>Drill</w:t>
      </w:r>
      <w:r>
        <w:rPr>
          <w:rFonts w:ascii="Verdana" w:hAnsi="Verdana"/>
          <w:sz w:val="18"/>
          <w:szCs w:val="18"/>
        </w:rPr>
        <w:t>d</w:t>
      </w:r>
      <w:r w:rsidRPr="0044186C">
        <w:rPr>
          <w:rFonts w:ascii="Verdana" w:hAnsi="Verdana"/>
          <w:sz w:val="18"/>
          <w:szCs w:val="18"/>
        </w:rPr>
        <w:t>ow</w:t>
      </w:r>
      <w:r>
        <w:rPr>
          <w:rFonts w:ascii="Verdana" w:hAnsi="Verdana"/>
          <w:sz w:val="18"/>
          <w:szCs w:val="18"/>
        </w:rPr>
        <w:t>n and pivoting functionality is not clear, any questions raised by users will require either exten</w:t>
      </w:r>
      <w:r w:rsidR="000D408D">
        <w:rPr>
          <w:rFonts w:ascii="Verdana" w:hAnsi="Verdana"/>
          <w:sz w:val="18"/>
          <w:szCs w:val="18"/>
        </w:rPr>
        <w:t>sive training (30 minutes plus). The ETL function is poor, meaning that extensive work would need to be done before any results could be seen.</w:t>
      </w:r>
    </w:p>
    <w:p w:rsidR="008803BF" w:rsidRDefault="008803BF" w:rsidP="0044186C">
      <w:pPr>
        <w:rPr>
          <w:rFonts w:ascii="Verdana" w:hAnsi="Verdana"/>
          <w:sz w:val="18"/>
          <w:szCs w:val="18"/>
        </w:rPr>
      </w:pPr>
      <w:r>
        <w:rPr>
          <w:rFonts w:ascii="Verdana" w:hAnsi="Verdana"/>
          <w:sz w:val="18"/>
          <w:szCs w:val="18"/>
        </w:rPr>
        <w:t xml:space="preserve">Tableau has been consistently rated lower for its complexity of analysis and </w:t>
      </w:r>
      <w:r w:rsidR="00AE5139">
        <w:rPr>
          <w:rFonts w:ascii="Verdana" w:hAnsi="Verdana"/>
          <w:sz w:val="18"/>
          <w:szCs w:val="18"/>
        </w:rPr>
        <w:t>its</w:t>
      </w:r>
      <w:r>
        <w:rPr>
          <w:rFonts w:ascii="Verdana" w:hAnsi="Verdana"/>
          <w:sz w:val="18"/>
          <w:szCs w:val="18"/>
        </w:rPr>
        <w:t xml:space="preserve"> usability in comparison to Qlik products.</w:t>
      </w:r>
    </w:p>
    <w:p w:rsidR="003E5E8C" w:rsidRDefault="003E5E8C" w:rsidP="00AE5139">
      <w:pPr>
        <w:spacing w:before="480"/>
        <w:rPr>
          <w:rFonts w:ascii="Verdana" w:hAnsi="Verdana"/>
          <w:b/>
          <w:sz w:val="18"/>
          <w:szCs w:val="18"/>
        </w:rPr>
      </w:pPr>
      <w:r>
        <w:rPr>
          <w:rFonts w:ascii="Verdana" w:hAnsi="Verdana"/>
          <w:b/>
          <w:sz w:val="18"/>
          <w:szCs w:val="18"/>
        </w:rPr>
        <w:t>Next Steps</w:t>
      </w:r>
    </w:p>
    <w:p w:rsidR="003E5E8C" w:rsidRDefault="008A3383" w:rsidP="003E5E8C">
      <w:pPr>
        <w:pStyle w:val="ListParagraph"/>
        <w:numPr>
          <w:ilvl w:val="0"/>
          <w:numId w:val="3"/>
        </w:numPr>
        <w:rPr>
          <w:rFonts w:ascii="Verdana" w:hAnsi="Verdana"/>
          <w:sz w:val="18"/>
          <w:szCs w:val="18"/>
        </w:rPr>
      </w:pPr>
      <w:r>
        <w:rPr>
          <w:rFonts w:ascii="Verdana" w:hAnsi="Verdana"/>
          <w:sz w:val="18"/>
          <w:szCs w:val="18"/>
        </w:rPr>
        <w:t>Confirm Qlik Sense is the s</w:t>
      </w:r>
      <w:r w:rsidR="003E5E8C">
        <w:rPr>
          <w:rFonts w:ascii="Verdana" w:hAnsi="Verdana"/>
          <w:sz w:val="18"/>
          <w:szCs w:val="18"/>
        </w:rPr>
        <w:t>olution to implement</w:t>
      </w:r>
      <w:r w:rsidR="00EA4687">
        <w:rPr>
          <w:rFonts w:ascii="Verdana" w:hAnsi="Verdana"/>
          <w:sz w:val="18"/>
          <w:szCs w:val="18"/>
        </w:rPr>
        <w:t xml:space="preserve"> (accepting limitations)</w:t>
      </w:r>
    </w:p>
    <w:p w:rsidR="003E5E8C" w:rsidRDefault="003E5E8C" w:rsidP="003E5E8C">
      <w:pPr>
        <w:pStyle w:val="ListParagraph"/>
        <w:numPr>
          <w:ilvl w:val="0"/>
          <w:numId w:val="3"/>
        </w:numPr>
        <w:rPr>
          <w:rFonts w:ascii="Verdana" w:hAnsi="Verdana"/>
          <w:sz w:val="18"/>
          <w:szCs w:val="18"/>
        </w:rPr>
      </w:pPr>
      <w:r>
        <w:rPr>
          <w:rFonts w:ascii="Verdana" w:hAnsi="Verdana"/>
          <w:sz w:val="18"/>
          <w:szCs w:val="18"/>
        </w:rPr>
        <w:t>Define first project</w:t>
      </w:r>
    </w:p>
    <w:p w:rsidR="003E5E8C" w:rsidRDefault="003E5E8C" w:rsidP="003E5E8C">
      <w:pPr>
        <w:pStyle w:val="ListParagraph"/>
        <w:numPr>
          <w:ilvl w:val="0"/>
          <w:numId w:val="3"/>
        </w:numPr>
        <w:rPr>
          <w:rFonts w:ascii="Verdana" w:hAnsi="Verdana"/>
          <w:sz w:val="18"/>
          <w:szCs w:val="18"/>
        </w:rPr>
      </w:pPr>
      <w:r>
        <w:rPr>
          <w:rFonts w:ascii="Verdana" w:hAnsi="Verdana"/>
          <w:sz w:val="18"/>
          <w:szCs w:val="18"/>
        </w:rPr>
        <w:t>Agree where to host environment – should it be internal or external?</w:t>
      </w:r>
    </w:p>
    <w:p w:rsidR="003E5E8C" w:rsidRDefault="003E5E8C" w:rsidP="003E5E8C">
      <w:pPr>
        <w:pStyle w:val="ListParagraph"/>
        <w:numPr>
          <w:ilvl w:val="0"/>
          <w:numId w:val="3"/>
        </w:numPr>
        <w:rPr>
          <w:rFonts w:ascii="Verdana" w:hAnsi="Verdana"/>
          <w:sz w:val="18"/>
          <w:szCs w:val="18"/>
        </w:rPr>
      </w:pPr>
      <w:r>
        <w:rPr>
          <w:rFonts w:ascii="Verdana" w:hAnsi="Verdana"/>
          <w:sz w:val="18"/>
          <w:szCs w:val="18"/>
        </w:rPr>
        <w:t>Agree costs</w:t>
      </w:r>
    </w:p>
    <w:p w:rsidR="003E5E8C" w:rsidRDefault="003E5E8C" w:rsidP="003E5E8C">
      <w:pPr>
        <w:pStyle w:val="ListParagraph"/>
        <w:numPr>
          <w:ilvl w:val="0"/>
          <w:numId w:val="3"/>
        </w:numPr>
        <w:rPr>
          <w:rFonts w:ascii="Verdana" w:hAnsi="Verdana"/>
          <w:sz w:val="18"/>
          <w:szCs w:val="18"/>
        </w:rPr>
      </w:pPr>
      <w:r>
        <w:rPr>
          <w:rFonts w:ascii="Verdana" w:hAnsi="Verdana"/>
          <w:sz w:val="18"/>
          <w:szCs w:val="18"/>
        </w:rPr>
        <w:t>Setup of environment</w:t>
      </w:r>
    </w:p>
    <w:p w:rsidR="003E5E8C" w:rsidRDefault="003E5E8C" w:rsidP="003E5E8C">
      <w:pPr>
        <w:pStyle w:val="ListParagraph"/>
        <w:numPr>
          <w:ilvl w:val="0"/>
          <w:numId w:val="3"/>
        </w:numPr>
        <w:rPr>
          <w:rFonts w:ascii="Verdana" w:hAnsi="Verdana"/>
          <w:sz w:val="18"/>
          <w:szCs w:val="18"/>
        </w:rPr>
      </w:pPr>
      <w:r>
        <w:rPr>
          <w:rFonts w:ascii="Verdana" w:hAnsi="Verdana"/>
          <w:sz w:val="18"/>
          <w:szCs w:val="18"/>
        </w:rPr>
        <w:t>Build of first project</w:t>
      </w:r>
    </w:p>
    <w:p w:rsidR="003E5E8C" w:rsidRDefault="003E5E8C" w:rsidP="003E5E8C">
      <w:pPr>
        <w:pStyle w:val="ListParagraph"/>
        <w:numPr>
          <w:ilvl w:val="0"/>
          <w:numId w:val="3"/>
        </w:numPr>
        <w:rPr>
          <w:rFonts w:ascii="Verdana" w:hAnsi="Verdana"/>
          <w:sz w:val="18"/>
          <w:szCs w:val="18"/>
        </w:rPr>
      </w:pPr>
      <w:r>
        <w:rPr>
          <w:rFonts w:ascii="Verdana" w:hAnsi="Verdana"/>
          <w:sz w:val="18"/>
          <w:szCs w:val="18"/>
        </w:rPr>
        <w:t>Sign off project</w:t>
      </w:r>
    </w:p>
    <w:p w:rsidR="003E5E8C" w:rsidRDefault="003E5E8C" w:rsidP="003E5E8C">
      <w:pPr>
        <w:pStyle w:val="ListParagraph"/>
        <w:numPr>
          <w:ilvl w:val="0"/>
          <w:numId w:val="3"/>
        </w:numPr>
        <w:rPr>
          <w:rFonts w:ascii="Verdana" w:hAnsi="Verdana"/>
          <w:sz w:val="18"/>
          <w:szCs w:val="18"/>
        </w:rPr>
      </w:pPr>
      <w:r>
        <w:rPr>
          <w:rFonts w:ascii="Verdana" w:hAnsi="Verdana"/>
          <w:sz w:val="18"/>
          <w:szCs w:val="18"/>
        </w:rPr>
        <w:t>Go Live</w:t>
      </w:r>
    </w:p>
    <w:p w:rsidR="008A3383" w:rsidRDefault="008A3383">
      <w:pPr>
        <w:rPr>
          <w:rFonts w:ascii="Verdana" w:hAnsi="Verdana"/>
          <w:sz w:val="18"/>
          <w:szCs w:val="18"/>
        </w:rPr>
      </w:pPr>
      <w:r>
        <w:rPr>
          <w:rFonts w:ascii="Verdana" w:hAnsi="Verdana"/>
          <w:sz w:val="18"/>
          <w:szCs w:val="18"/>
        </w:rPr>
        <w:br w:type="page"/>
      </w:r>
    </w:p>
    <w:p w:rsidR="00EA4687" w:rsidRDefault="00EA4687" w:rsidP="00AE5139">
      <w:pPr>
        <w:spacing w:before="480"/>
        <w:rPr>
          <w:rFonts w:ascii="Verdana" w:hAnsi="Verdana"/>
          <w:b/>
          <w:sz w:val="18"/>
          <w:szCs w:val="18"/>
        </w:rPr>
      </w:pPr>
    </w:p>
    <w:p w:rsidR="003E5E8C" w:rsidRDefault="003E5E8C" w:rsidP="00AE5139">
      <w:pPr>
        <w:spacing w:before="480"/>
        <w:rPr>
          <w:rFonts w:ascii="Verdana" w:hAnsi="Verdana"/>
          <w:b/>
          <w:sz w:val="18"/>
          <w:szCs w:val="18"/>
        </w:rPr>
      </w:pPr>
      <w:r>
        <w:rPr>
          <w:rFonts w:ascii="Verdana" w:hAnsi="Verdana"/>
          <w:b/>
          <w:sz w:val="18"/>
          <w:szCs w:val="18"/>
        </w:rPr>
        <w:t>Possible Projects</w:t>
      </w:r>
    </w:p>
    <w:p w:rsidR="00EA4687" w:rsidRPr="00EA4687" w:rsidRDefault="00EA4687" w:rsidP="00EA4687">
      <w:pPr>
        <w:rPr>
          <w:rFonts w:ascii="Verdana" w:hAnsi="Verdana"/>
          <w:sz w:val="18"/>
          <w:szCs w:val="18"/>
        </w:rPr>
      </w:pPr>
      <w:r>
        <w:rPr>
          <w:rFonts w:ascii="Verdana" w:hAnsi="Verdana"/>
          <w:sz w:val="18"/>
          <w:szCs w:val="18"/>
        </w:rPr>
        <w:t>There are current three projects that have been earmarked for being developed into dashboards as a start.</w:t>
      </w:r>
    </w:p>
    <w:p w:rsidR="003E5E8C" w:rsidRDefault="003E5E8C" w:rsidP="003E5E8C">
      <w:pPr>
        <w:pStyle w:val="ListParagraph"/>
        <w:numPr>
          <w:ilvl w:val="0"/>
          <w:numId w:val="3"/>
        </w:numPr>
        <w:rPr>
          <w:rFonts w:ascii="Verdana" w:hAnsi="Verdana"/>
          <w:sz w:val="18"/>
          <w:szCs w:val="18"/>
        </w:rPr>
      </w:pPr>
      <w:r>
        <w:rPr>
          <w:rFonts w:ascii="Verdana" w:hAnsi="Verdana"/>
          <w:sz w:val="18"/>
          <w:szCs w:val="18"/>
        </w:rPr>
        <w:t>Salesforce and Accounts Tie-in</w:t>
      </w:r>
    </w:p>
    <w:p w:rsidR="003E5E8C" w:rsidRDefault="003E5E8C" w:rsidP="003E5E8C">
      <w:pPr>
        <w:pStyle w:val="ListParagraph"/>
        <w:numPr>
          <w:ilvl w:val="0"/>
          <w:numId w:val="3"/>
        </w:numPr>
        <w:rPr>
          <w:rFonts w:ascii="Verdana" w:hAnsi="Verdana"/>
          <w:sz w:val="18"/>
          <w:szCs w:val="18"/>
        </w:rPr>
      </w:pPr>
      <w:r>
        <w:rPr>
          <w:rFonts w:ascii="Verdana" w:hAnsi="Verdana"/>
          <w:sz w:val="18"/>
          <w:szCs w:val="18"/>
        </w:rPr>
        <w:t>Actuals vs Budgets</w:t>
      </w:r>
    </w:p>
    <w:p w:rsidR="003E5E8C" w:rsidRDefault="003E5E8C" w:rsidP="003E5E8C">
      <w:pPr>
        <w:pStyle w:val="ListParagraph"/>
        <w:numPr>
          <w:ilvl w:val="0"/>
          <w:numId w:val="3"/>
        </w:numPr>
        <w:rPr>
          <w:rFonts w:ascii="Verdana" w:hAnsi="Verdana"/>
          <w:sz w:val="18"/>
          <w:szCs w:val="18"/>
        </w:rPr>
      </w:pPr>
      <w:r>
        <w:rPr>
          <w:rFonts w:ascii="Verdana" w:hAnsi="Verdana"/>
          <w:sz w:val="18"/>
          <w:szCs w:val="18"/>
        </w:rPr>
        <w:t>Executive Dashboard</w:t>
      </w:r>
    </w:p>
    <w:p w:rsidR="008A3383" w:rsidRDefault="008A3383" w:rsidP="008A3383">
      <w:pPr>
        <w:spacing w:before="480"/>
        <w:rPr>
          <w:rFonts w:ascii="Verdana" w:hAnsi="Verdana"/>
          <w:b/>
          <w:sz w:val="18"/>
          <w:szCs w:val="18"/>
        </w:rPr>
      </w:pPr>
      <w:r>
        <w:rPr>
          <w:rFonts w:ascii="Verdana" w:hAnsi="Verdana"/>
          <w:b/>
          <w:sz w:val="18"/>
          <w:szCs w:val="18"/>
        </w:rPr>
        <w:t>Audiences</w:t>
      </w:r>
    </w:p>
    <w:p w:rsidR="00EA4687" w:rsidRPr="00EA4687" w:rsidRDefault="00EA4687" w:rsidP="00EA4687">
      <w:pPr>
        <w:rPr>
          <w:rFonts w:ascii="Verdana" w:hAnsi="Verdana"/>
          <w:sz w:val="18"/>
          <w:szCs w:val="18"/>
        </w:rPr>
      </w:pPr>
      <w:r>
        <w:rPr>
          <w:rFonts w:ascii="Verdana" w:hAnsi="Verdana"/>
          <w:sz w:val="18"/>
          <w:szCs w:val="18"/>
        </w:rPr>
        <w:t>These audiences have been identified with estimated headcounts for an initial rollout</w:t>
      </w:r>
    </w:p>
    <w:p w:rsidR="008A3383" w:rsidRDefault="008A3383" w:rsidP="008A3383">
      <w:pPr>
        <w:pStyle w:val="ListParagraph"/>
        <w:numPr>
          <w:ilvl w:val="0"/>
          <w:numId w:val="3"/>
        </w:numPr>
        <w:rPr>
          <w:rFonts w:ascii="Verdana" w:hAnsi="Verdana"/>
          <w:sz w:val="18"/>
          <w:szCs w:val="18"/>
        </w:rPr>
      </w:pPr>
      <w:r w:rsidRPr="008A3383">
        <w:rPr>
          <w:rFonts w:ascii="Verdana" w:hAnsi="Verdana"/>
          <w:sz w:val="18"/>
          <w:szCs w:val="18"/>
        </w:rPr>
        <w:t>Finance</w:t>
      </w:r>
      <w:r>
        <w:rPr>
          <w:rFonts w:ascii="Verdana" w:hAnsi="Verdana"/>
          <w:sz w:val="18"/>
          <w:szCs w:val="18"/>
        </w:rPr>
        <w:t xml:space="preserve"> (7 staff)</w:t>
      </w:r>
    </w:p>
    <w:p w:rsidR="003176E6" w:rsidRDefault="003176E6" w:rsidP="008A3383">
      <w:pPr>
        <w:pStyle w:val="ListParagraph"/>
        <w:numPr>
          <w:ilvl w:val="0"/>
          <w:numId w:val="3"/>
        </w:numPr>
        <w:rPr>
          <w:rFonts w:ascii="Verdana" w:hAnsi="Verdana"/>
          <w:sz w:val="18"/>
          <w:szCs w:val="18"/>
        </w:rPr>
      </w:pPr>
      <w:r>
        <w:rPr>
          <w:rFonts w:ascii="Verdana" w:hAnsi="Verdana"/>
          <w:sz w:val="18"/>
          <w:szCs w:val="18"/>
        </w:rPr>
        <w:t>Audit (tbd)</w:t>
      </w:r>
    </w:p>
    <w:p w:rsidR="008A3383" w:rsidRDefault="008A3383" w:rsidP="008A3383">
      <w:pPr>
        <w:pStyle w:val="ListParagraph"/>
        <w:numPr>
          <w:ilvl w:val="0"/>
          <w:numId w:val="3"/>
        </w:numPr>
        <w:rPr>
          <w:rFonts w:ascii="Verdana" w:hAnsi="Verdana"/>
          <w:sz w:val="18"/>
          <w:szCs w:val="18"/>
        </w:rPr>
      </w:pPr>
      <w:r>
        <w:rPr>
          <w:rFonts w:ascii="Verdana" w:hAnsi="Verdana"/>
          <w:sz w:val="18"/>
          <w:szCs w:val="18"/>
        </w:rPr>
        <w:t>Sales (5 staff)</w:t>
      </w:r>
    </w:p>
    <w:p w:rsidR="008A3383" w:rsidRDefault="008A3383" w:rsidP="008A3383">
      <w:pPr>
        <w:pStyle w:val="ListParagraph"/>
        <w:numPr>
          <w:ilvl w:val="0"/>
          <w:numId w:val="3"/>
        </w:numPr>
        <w:rPr>
          <w:rFonts w:ascii="Verdana" w:hAnsi="Verdana"/>
          <w:sz w:val="18"/>
          <w:szCs w:val="18"/>
        </w:rPr>
      </w:pPr>
      <w:r>
        <w:rPr>
          <w:rFonts w:ascii="Verdana" w:hAnsi="Verdana"/>
          <w:sz w:val="18"/>
          <w:szCs w:val="18"/>
        </w:rPr>
        <w:t>Board (15 staff)</w:t>
      </w:r>
    </w:p>
    <w:p w:rsidR="008A3383" w:rsidRDefault="008A3383" w:rsidP="008A3383">
      <w:pPr>
        <w:pStyle w:val="ListParagraph"/>
        <w:numPr>
          <w:ilvl w:val="0"/>
          <w:numId w:val="3"/>
        </w:numPr>
        <w:rPr>
          <w:rFonts w:ascii="Verdana" w:hAnsi="Verdana"/>
          <w:sz w:val="18"/>
          <w:szCs w:val="18"/>
        </w:rPr>
      </w:pPr>
      <w:r>
        <w:rPr>
          <w:rFonts w:ascii="Verdana" w:hAnsi="Verdana"/>
          <w:sz w:val="18"/>
          <w:szCs w:val="18"/>
        </w:rPr>
        <w:t>IoM Manufacturing (tbd)</w:t>
      </w:r>
    </w:p>
    <w:p w:rsidR="008A3383" w:rsidRDefault="008A3383" w:rsidP="008A3383">
      <w:pPr>
        <w:pStyle w:val="ListParagraph"/>
        <w:numPr>
          <w:ilvl w:val="0"/>
          <w:numId w:val="3"/>
        </w:numPr>
        <w:rPr>
          <w:rFonts w:ascii="Verdana" w:hAnsi="Verdana"/>
          <w:sz w:val="18"/>
          <w:szCs w:val="18"/>
        </w:rPr>
      </w:pPr>
      <w:r>
        <w:rPr>
          <w:rFonts w:ascii="Verdana" w:hAnsi="Verdana"/>
          <w:sz w:val="18"/>
          <w:szCs w:val="18"/>
        </w:rPr>
        <w:t>Purchasing (2 staff)</w:t>
      </w:r>
    </w:p>
    <w:p w:rsidR="003176E6" w:rsidRDefault="008A3383" w:rsidP="008A3383">
      <w:pPr>
        <w:pStyle w:val="ListParagraph"/>
        <w:numPr>
          <w:ilvl w:val="0"/>
          <w:numId w:val="3"/>
        </w:numPr>
        <w:rPr>
          <w:rFonts w:ascii="Verdana" w:hAnsi="Verdana"/>
          <w:sz w:val="18"/>
          <w:szCs w:val="18"/>
        </w:rPr>
      </w:pPr>
      <w:r>
        <w:rPr>
          <w:rFonts w:ascii="Verdana" w:hAnsi="Verdana"/>
          <w:sz w:val="18"/>
          <w:szCs w:val="18"/>
        </w:rPr>
        <w:t>QA/QC (tbd)</w:t>
      </w:r>
    </w:p>
    <w:p w:rsidR="00EA4687" w:rsidRPr="00EA4687" w:rsidRDefault="00EA4687" w:rsidP="00EA4687">
      <w:pPr>
        <w:rPr>
          <w:rFonts w:ascii="Verdana" w:hAnsi="Verdana"/>
          <w:sz w:val="18"/>
          <w:szCs w:val="18"/>
        </w:rPr>
      </w:pPr>
      <w:r>
        <w:rPr>
          <w:rFonts w:ascii="Verdana" w:hAnsi="Verdana"/>
          <w:sz w:val="18"/>
          <w:szCs w:val="18"/>
        </w:rPr>
        <w:t>These headcounts would then be increased with the implementation of future projects.</w:t>
      </w:r>
    </w:p>
    <w:p w:rsidR="003176E6" w:rsidRDefault="003176E6">
      <w:pPr>
        <w:rPr>
          <w:rFonts w:ascii="Verdana" w:hAnsi="Verdana"/>
          <w:sz w:val="18"/>
          <w:szCs w:val="18"/>
        </w:rPr>
      </w:pPr>
      <w:r>
        <w:rPr>
          <w:rFonts w:ascii="Verdana" w:hAnsi="Verdana"/>
          <w:sz w:val="18"/>
          <w:szCs w:val="18"/>
        </w:rPr>
        <w:br w:type="page"/>
      </w:r>
    </w:p>
    <w:p w:rsidR="008803BF" w:rsidRPr="008803BF" w:rsidRDefault="00AE5139" w:rsidP="00AE5139">
      <w:pPr>
        <w:spacing w:before="480"/>
        <w:rPr>
          <w:rFonts w:ascii="Verdana" w:hAnsi="Verdana"/>
          <w:b/>
          <w:sz w:val="18"/>
          <w:szCs w:val="18"/>
        </w:rPr>
      </w:pPr>
      <w:r>
        <w:rPr>
          <w:rFonts w:ascii="Verdana" w:hAnsi="Verdana"/>
          <w:b/>
          <w:sz w:val="18"/>
          <w:szCs w:val="18"/>
        </w:rPr>
        <w:lastRenderedPageBreak/>
        <w:t>P</w:t>
      </w:r>
      <w:r w:rsidR="008803BF" w:rsidRPr="008803BF">
        <w:rPr>
          <w:rFonts w:ascii="Verdana" w:hAnsi="Verdana"/>
          <w:b/>
          <w:sz w:val="18"/>
          <w:szCs w:val="18"/>
        </w:rPr>
        <w:t>roject Outline - Salesforce and Accounts Tie-in</w:t>
      </w:r>
    </w:p>
    <w:p w:rsidR="008A3383" w:rsidRPr="008A3383" w:rsidRDefault="008A3383" w:rsidP="008803BF">
      <w:pPr>
        <w:rPr>
          <w:rFonts w:ascii="Verdana" w:hAnsi="Verdana"/>
          <w:sz w:val="18"/>
          <w:szCs w:val="18"/>
        </w:rPr>
      </w:pPr>
      <w:r w:rsidRPr="008A3383">
        <w:rPr>
          <w:rFonts w:ascii="Verdana" w:hAnsi="Verdana"/>
          <w:sz w:val="18"/>
          <w:szCs w:val="18"/>
        </w:rPr>
        <w:t xml:space="preserve">This </w:t>
      </w:r>
      <w:r>
        <w:rPr>
          <w:rFonts w:ascii="Verdana" w:hAnsi="Verdana"/>
          <w:sz w:val="18"/>
          <w:szCs w:val="18"/>
        </w:rPr>
        <w:t>outline is rough and would require a full investigation to be done before times and all actions can be added</w:t>
      </w:r>
    </w:p>
    <w:p w:rsidR="008A3383" w:rsidRDefault="008803BF" w:rsidP="00EA4687">
      <w:pPr>
        <w:spacing w:before="360"/>
        <w:rPr>
          <w:rFonts w:ascii="Verdana" w:hAnsi="Verdana"/>
          <w:sz w:val="18"/>
          <w:szCs w:val="18"/>
        </w:rPr>
      </w:pPr>
      <w:r w:rsidRPr="008A3383">
        <w:rPr>
          <w:rFonts w:ascii="Verdana" w:hAnsi="Verdana"/>
          <w:b/>
          <w:sz w:val="18"/>
          <w:szCs w:val="18"/>
        </w:rPr>
        <w:t>Description</w:t>
      </w:r>
      <w:r>
        <w:rPr>
          <w:rFonts w:ascii="Verdana" w:hAnsi="Verdana"/>
          <w:sz w:val="18"/>
          <w:szCs w:val="18"/>
        </w:rPr>
        <w:t xml:space="preserve"> – This is two dashboards and a mash-up</w:t>
      </w:r>
    </w:p>
    <w:p w:rsidR="008A3383" w:rsidRDefault="008A3383" w:rsidP="008A3383">
      <w:pPr>
        <w:pStyle w:val="ListParagraph"/>
        <w:numPr>
          <w:ilvl w:val="0"/>
          <w:numId w:val="3"/>
        </w:numPr>
        <w:rPr>
          <w:rFonts w:ascii="Verdana" w:hAnsi="Verdana"/>
          <w:sz w:val="18"/>
          <w:szCs w:val="18"/>
        </w:rPr>
      </w:pPr>
      <w:r>
        <w:rPr>
          <w:rFonts w:ascii="Verdana" w:hAnsi="Verdana"/>
          <w:sz w:val="18"/>
          <w:szCs w:val="18"/>
        </w:rPr>
        <w:t>T</w:t>
      </w:r>
      <w:r w:rsidR="008803BF" w:rsidRPr="008A3383">
        <w:rPr>
          <w:rFonts w:ascii="Verdana" w:hAnsi="Verdana"/>
          <w:sz w:val="18"/>
          <w:szCs w:val="18"/>
        </w:rPr>
        <w:t xml:space="preserve">he first </w:t>
      </w:r>
      <w:r>
        <w:rPr>
          <w:rFonts w:ascii="Verdana" w:hAnsi="Verdana"/>
          <w:sz w:val="18"/>
          <w:szCs w:val="18"/>
        </w:rPr>
        <w:t xml:space="preserve">dashboard </w:t>
      </w:r>
      <w:r w:rsidR="008803BF" w:rsidRPr="008A3383">
        <w:rPr>
          <w:rFonts w:ascii="Verdana" w:hAnsi="Verdana"/>
          <w:sz w:val="18"/>
          <w:szCs w:val="18"/>
        </w:rPr>
        <w:t>would be an overview of Salesforce opportunities and take-up rates, to allow easy reporting on Sales KPI’s</w:t>
      </w:r>
    </w:p>
    <w:p w:rsidR="008A3383" w:rsidRDefault="008803BF" w:rsidP="008A3383">
      <w:pPr>
        <w:pStyle w:val="ListParagraph"/>
        <w:numPr>
          <w:ilvl w:val="0"/>
          <w:numId w:val="3"/>
        </w:numPr>
        <w:rPr>
          <w:rFonts w:ascii="Verdana" w:hAnsi="Verdana"/>
          <w:sz w:val="18"/>
          <w:szCs w:val="18"/>
        </w:rPr>
      </w:pPr>
      <w:r w:rsidRPr="008A3383">
        <w:rPr>
          <w:rFonts w:ascii="Verdana" w:hAnsi="Verdana"/>
          <w:sz w:val="18"/>
          <w:szCs w:val="18"/>
        </w:rPr>
        <w:t xml:space="preserve">The second dashboard would take the Sales and opportunities made in Salesforce and combine it with Budget Data from Syspro and financial forecasts held in Excel. </w:t>
      </w:r>
    </w:p>
    <w:p w:rsidR="008803BF" w:rsidRPr="008A3383" w:rsidRDefault="008803BF" w:rsidP="008A3383">
      <w:pPr>
        <w:pStyle w:val="ListParagraph"/>
        <w:numPr>
          <w:ilvl w:val="0"/>
          <w:numId w:val="3"/>
        </w:numPr>
        <w:rPr>
          <w:rFonts w:ascii="Verdana" w:hAnsi="Verdana"/>
          <w:sz w:val="18"/>
          <w:szCs w:val="18"/>
        </w:rPr>
      </w:pPr>
      <w:r w:rsidRPr="008A3383">
        <w:rPr>
          <w:rFonts w:ascii="Verdana" w:hAnsi="Verdana"/>
          <w:sz w:val="18"/>
          <w:szCs w:val="18"/>
        </w:rPr>
        <w:t xml:space="preserve">The mash-up would then take the two separate datasets and present </w:t>
      </w:r>
      <w:r w:rsidR="008A3383">
        <w:rPr>
          <w:rFonts w:ascii="Verdana" w:hAnsi="Verdana"/>
          <w:sz w:val="18"/>
          <w:szCs w:val="18"/>
        </w:rPr>
        <w:t>them in a single view</w:t>
      </w:r>
    </w:p>
    <w:p w:rsidR="008A3383" w:rsidRDefault="008A3383" w:rsidP="003176E6">
      <w:pPr>
        <w:spacing w:before="360"/>
        <w:rPr>
          <w:rFonts w:ascii="Verdana" w:hAnsi="Verdana"/>
          <w:sz w:val="18"/>
          <w:szCs w:val="18"/>
        </w:rPr>
      </w:pPr>
      <w:r w:rsidRPr="008A3383">
        <w:rPr>
          <w:rFonts w:ascii="Verdana" w:hAnsi="Verdana"/>
          <w:b/>
          <w:sz w:val="18"/>
          <w:szCs w:val="18"/>
        </w:rPr>
        <w:t>Audience(s)</w:t>
      </w:r>
      <w:r>
        <w:rPr>
          <w:rFonts w:ascii="Verdana" w:hAnsi="Verdana"/>
          <w:sz w:val="18"/>
          <w:szCs w:val="18"/>
        </w:rPr>
        <w:t>: Finance, Sales</w:t>
      </w:r>
    </w:p>
    <w:p w:rsidR="008A3383" w:rsidRDefault="008A3383" w:rsidP="003176E6">
      <w:pPr>
        <w:spacing w:before="360"/>
        <w:rPr>
          <w:rFonts w:ascii="Verdana" w:hAnsi="Verdana"/>
          <w:sz w:val="18"/>
          <w:szCs w:val="18"/>
        </w:rPr>
      </w:pPr>
      <w:r w:rsidRPr="008A3383">
        <w:rPr>
          <w:rFonts w:ascii="Verdana" w:hAnsi="Verdana"/>
          <w:b/>
          <w:sz w:val="18"/>
          <w:szCs w:val="18"/>
        </w:rPr>
        <w:t>Estimated licenses</w:t>
      </w:r>
      <w:r>
        <w:rPr>
          <w:rFonts w:ascii="Verdana" w:hAnsi="Verdana"/>
          <w:sz w:val="18"/>
          <w:szCs w:val="18"/>
        </w:rPr>
        <w:t>: 15</w:t>
      </w:r>
    </w:p>
    <w:p w:rsidR="008803BF" w:rsidRPr="008A3383" w:rsidRDefault="008803BF" w:rsidP="003176E6">
      <w:pPr>
        <w:spacing w:before="360"/>
        <w:rPr>
          <w:rFonts w:ascii="Verdana" w:hAnsi="Verdana"/>
          <w:b/>
          <w:sz w:val="18"/>
          <w:szCs w:val="18"/>
        </w:rPr>
      </w:pPr>
      <w:r w:rsidRPr="008A3383">
        <w:rPr>
          <w:rFonts w:ascii="Verdana" w:hAnsi="Verdana"/>
          <w:b/>
          <w:sz w:val="18"/>
          <w:szCs w:val="18"/>
        </w:rPr>
        <w:t>Actions to be taken</w:t>
      </w:r>
    </w:p>
    <w:p w:rsidR="008803BF" w:rsidRDefault="008803BF" w:rsidP="008803BF">
      <w:pPr>
        <w:pStyle w:val="ListParagraph"/>
        <w:numPr>
          <w:ilvl w:val="0"/>
          <w:numId w:val="3"/>
        </w:numPr>
        <w:rPr>
          <w:rFonts w:ascii="Verdana" w:hAnsi="Verdana"/>
          <w:sz w:val="18"/>
          <w:szCs w:val="18"/>
        </w:rPr>
      </w:pPr>
      <w:r>
        <w:rPr>
          <w:rFonts w:ascii="Verdana" w:hAnsi="Verdana"/>
          <w:sz w:val="18"/>
          <w:szCs w:val="18"/>
        </w:rPr>
        <w:t>Define deliverables – rough design of dashboards</w:t>
      </w:r>
    </w:p>
    <w:p w:rsidR="008803BF" w:rsidRDefault="008803BF" w:rsidP="008803BF">
      <w:pPr>
        <w:pStyle w:val="ListParagraph"/>
        <w:numPr>
          <w:ilvl w:val="0"/>
          <w:numId w:val="3"/>
        </w:numPr>
        <w:rPr>
          <w:rFonts w:ascii="Verdana" w:hAnsi="Verdana"/>
          <w:sz w:val="18"/>
          <w:szCs w:val="18"/>
        </w:rPr>
      </w:pPr>
      <w:r>
        <w:rPr>
          <w:rFonts w:ascii="Verdana" w:hAnsi="Verdana"/>
          <w:sz w:val="18"/>
          <w:szCs w:val="18"/>
        </w:rPr>
        <w:t xml:space="preserve">Define data from finance </w:t>
      </w:r>
    </w:p>
    <w:p w:rsidR="008803BF" w:rsidRDefault="008803BF" w:rsidP="008803BF">
      <w:pPr>
        <w:pStyle w:val="ListParagraph"/>
        <w:numPr>
          <w:ilvl w:val="1"/>
          <w:numId w:val="3"/>
        </w:numPr>
        <w:rPr>
          <w:rFonts w:ascii="Verdana" w:hAnsi="Verdana"/>
          <w:sz w:val="18"/>
          <w:szCs w:val="18"/>
        </w:rPr>
      </w:pPr>
      <w:r>
        <w:rPr>
          <w:rFonts w:ascii="Verdana" w:hAnsi="Verdana"/>
          <w:sz w:val="18"/>
          <w:szCs w:val="18"/>
        </w:rPr>
        <w:t>forecasts to be written in a format that can be imported and held in a central location</w:t>
      </w:r>
    </w:p>
    <w:p w:rsidR="008803BF" w:rsidRDefault="008803BF" w:rsidP="008803BF">
      <w:pPr>
        <w:pStyle w:val="ListParagraph"/>
        <w:numPr>
          <w:ilvl w:val="1"/>
          <w:numId w:val="3"/>
        </w:numPr>
        <w:rPr>
          <w:rFonts w:ascii="Verdana" w:hAnsi="Verdana"/>
          <w:sz w:val="18"/>
          <w:szCs w:val="18"/>
        </w:rPr>
      </w:pPr>
      <w:r>
        <w:rPr>
          <w:rFonts w:ascii="Verdana" w:hAnsi="Verdana"/>
          <w:sz w:val="18"/>
          <w:szCs w:val="18"/>
        </w:rPr>
        <w:t>Budget data that is to be extracted from Syspro</w:t>
      </w:r>
    </w:p>
    <w:p w:rsidR="008803BF" w:rsidRDefault="008803BF" w:rsidP="008803BF">
      <w:pPr>
        <w:pStyle w:val="ListParagraph"/>
        <w:numPr>
          <w:ilvl w:val="0"/>
          <w:numId w:val="3"/>
        </w:numPr>
        <w:rPr>
          <w:rFonts w:ascii="Verdana" w:hAnsi="Verdana"/>
          <w:sz w:val="18"/>
          <w:szCs w:val="18"/>
        </w:rPr>
      </w:pPr>
      <w:r>
        <w:rPr>
          <w:rFonts w:ascii="Verdana" w:hAnsi="Verdana"/>
          <w:sz w:val="18"/>
          <w:szCs w:val="18"/>
        </w:rPr>
        <w:t>Define data from Sales (which data to be extract from salesforce)</w:t>
      </w:r>
    </w:p>
    <w:p w:rsidR="008A3383" w:rsidRDefault="008A3383" w:rsidP="008803BF">
      <w:pPr>
        <w:pStyle w:val="ListParagraph"/>
        <w:numPr>
          <w:ilvl w:val="0"/>
          <w:numId w:val="3"/>
        </w:numPr>
        <w:rPr>
          <w:rFonts w:ascii="Verdana" w:hAnsi="Verdana"/>
          <w:sz w:val="18"/>
          <w:szCs w:val="18"/>
        </w:rPr>
      </w:pPr>
      <w:r>
        <w:rPr>
          <w:rFonts w:ascii="Verdana" w:hAnsi="Verdana"/>
          <w:sz w:val="18"/>
          <w:szCs w:val="18"/>
        </w:rPr>
        <w:t>Purchase of licenses</w:t>
      </w:r>
    </w:p>
    <w:p w:rsidR="008A3383" w:rsidRDefault="008A3383" w:rsidP="008803BF">
      <w:pPr>
        <w:pStyle w:val="ListParagraph"/>
        <w:numPr>
          <w:ilvl w:val="0"/>
          <w:numId w:val="3"/>
        </w:numPr>
        <w:rPr>
          <w:rFonts w:ascii="Verdana" w:hAnsi="Verdana"/>
          <w:sz w:val="18"/>
          <w:szCs w:val="18"/>
        </w:rPr>
      </w:pPr>
      <w:r>
        <w:rPr>
          <w:rFonts w:ascii="Verdana" w:hAnsi="Verdana"/>
          <w:sz w:val="18"/>
          <w:szCs w:val="18"/>
        </w:rPr>
        <w:t>Set up of Environment</w:t>
      </w:r>
    </w:p>
    <w:p w:rsidR="008A3383" w:rsidRDefault="008A3383" w:rsidP="008803BF">
      <w:pPr>
        <w:pStyle w:val="ListParagraph"/>
        <w:numPr>
          <w:ilvl w:val="0"/>
          <w:numId w:val="3"/>
        </w:numPr>
        <w:rPr>
          <w:rFonts w:ascii="Verdana" w:hAnsi="Verdana"/>
          <w:sz w:val="18"/>
          <w:szCs w:val="18"/>
        </w:rPr>
      </w:pPr>
      <w:r>
        <w:rPr>
          <w:rFonts w:ascii="Verdana" w:hAnsi="Verdana"/>
          <w:sz w:val="18"/>
          <w:szCs w:val="18"/>
        </w:rPr>
        <w:t>Creation of Sales dashboard</w:t>
      </w:r>
    </w:p>
    <w:p w:rsidR="008A3383" w:rsidRDefault="008A3383" w:rsidP="008A3383">
      <w:pPr>
        <w:pStyle w:val="ListParagraph"/>
        <w:numPr>
          <w:ilvl w:val="1"/>
          <w:numId w:val="3"/>
        </w:numPr>
        <w:rPr>
          <w:rFonts w:ascii="Verdana" w:hAnsi="Verdana"/>
          <w:sz w:val="18"/>
          <w:szCs w:val="18"/>
        </w:rPr>
      </w:pPr>
      <w:r>
        <w:rPr>
          <w:rFonts w:ascii="Verdana" w:hAnsi="Verdana"/>
          <w:sz w:val="18"/>
          <w:szCs w:val="18"/>
        </w:rPr>
        <w:t>Testing of Sales dashboard by Sales</w:t>
      </w:r>
    </w:p>
    <w:p w:rsidR="008A3383" w:rsidRDefault="008A3383" w:rsidP="008803BF">
      <w:pPr>
        <w:pStyle w:val="ListParagraph"/>
        <w:numPr>
          <w:ilvl w:val="0"/>
          <w:numId w:val="3"/>
        </w:numPr>
        <w:rPr>
          <w:rFonts w:ascii="Verdana" w:hAnsi="Verdana"/>
          <w:sz w:val="18"/>
          <w:szCs w:val="18"/>
        </w:rPr>
      </w:pPr>
      <w:r>
        <w:rPr>
          <w:rFonts w:ascii="Verdana" w:hAnsi="Verdana"/>
          <w:sz w:val="18"/>
          <w:szCs w:val="18"/>
        </w:rPr>
        <w:t>Creation of Sales/Syspro dashboard</w:t>
      </w:r>
    </w:p>
    <w:p w:rsidR="008A3383" w:rsidRDefault="008A3383" w:rsidP="008A3383">
      <w:pPr>
        <w:pStyle w:val="ListParagraph"/>
        <w:numPr>
          <w:ilvl w:val="1"/>
          <w:numId w:val="3"/>
        </w:numPr>
        <w:rPr>
          <w:rFonts w:ascii="Verdana" w:hAnsi="Verdana"/>
          <w:sz w:val="18"/>
          <w:szCs w:val="18"/>
        </w:rPr>
      </w:pPr>
      <w:r>
        <w:rPr>
          <w:rFonts w:ascii="Verdana" w:hAnsi="Verdana"/>
          <w:sz w:val="18"/>
          <w:szCs w:val="18"/>
        </w:rPr>
        <w:t>Testing by Finance</w:t>
      </w:r>
    </w:p>
    <w:p w:rsidR="008A3383" w:rsidRDefault="008A3383" w:rsidP="008A3383">
      <w:pPr>
        <w:pStyle w:val="ListParagraph"/>
        <w:numPr>
          <w:ilvl w:val="1"/>
          <w:numId w:val="3"/>
        </w:numPr>
        <w:rPr>
          <w:rFonts w:ascii="Verdana" w:hAnsi="Verdana"/>
          <w:sz w:val="18"/>
          <w:szCs w:val="18"/>
        </w:rPr>
      </w:pPr>
      <w:r>
        <w:rPr>
          <w:rFonts w:ascii="Verdana" w:hAnsi="Verdana"/>
          <w:sz w:val="18"/>
          <w:szCs w:val="18"/>
        </w:rPr>
        <w:t>Testing by Sales</w:t>
      </w:r>
    </w:p>
    <w:p w:rsidR="003176E6" w:rsidRDefault="008A3383" w:rsidP="008A3383">
      <w:pPr>
        <w:pStyle w:val="ListParagraph"/>
        <w:numPr>
          <w:ilvl w:val="0"/>
          <w:numId w:val="3"/>
        </w:numPr>
        <w:rPr>
          <w:rFonts w:ascii="Verdana" w:hAnsi="Verdana"/>
          <w:sz w:val="18"/>
          <w:szCs w:val="18"/>
        </w:rPr>
      </w:pPr>
      <w:r>
        <w:rPr>
          <w:rFonts w:ascii="Verdana" w:hAnsi="Verdana"/>
          <w:sz w:val="18"/>
          <w:szCs w:val="18"/>
        </w:rPr>
        <w:t>Creation of Mash-up</w:t>
      </w:r>
    </w:p>
    <w:p w:rsidR="003176E6" w:rsidRDefault="003176E6">
      <w:pPr>
        <w:rPr>
          <w:rFonts w:ascii="Verdana" w:hAnsi="Verdana"/>
          <w:sz w:val="18"/>
          <w:szCs w:val="18"/>
        </w:rPr>
      </w:pPr>
      <w:r>
        <w:rPr>
          <w:rFonts w:ascii="Verdana" w:hAnsi="Verdana"/>
          <w:sz w:val="18"/>
          <w:szCs w:val="18"/>
        </w:rPr>
        <w:br w:type="page"/>
      </w:r>
    </w:p>
    <w:p w:rsidR="008A3383" w:rsidRPr="008803BF" w:rsidRDefault="008A3383" w:rsidP="008A3383">
      <w:pPr>
        <w:spacing w:before="480"/>
        <w:rPr>
          <w:rFonts w:ascii="Verdana" w:hAnsi="Verdana"/>
          <w:b/>
          <w:sz w:val="18"/>
          <w:szCs w:val="18"/>
        </w:rPr>
      </w:pPr>
      <w:r>
        <w:rPr>
          <w:rFonts w:ascii="Verdana" w:hAnsi="Verdana"/>
          <w:b/>
          <w:sz w:val="18"/>
          <w:szCs w:val="18"/>
        </w:rPr>
        <w:lastRenderedPageBreak/>
        <w:t>P</w:t>
      </w:r>
      <w:r w:rsidRPr="008803BF">
        <w:rPr>
          <w:rFonts w:ascii="Verdana" w:hAnsi="Verdana"/>
          <w:b/>
          <w:sz w:val="18"/>
          <w:szCs w:val="18"/>
        </w:rPr>
        <w:t xml:space="preserve">roject Outline </w:t>
      </w:r>
      <w:r>
        <w:rPr>
          <w:rFonts w:ascii="Verdana" w:hAnsi="Verdana"/>
          <w:b/>
          <w:sz w:val="18"/>
          <w:szCs w:val="18"/>
        </w:rPr>
        <w:t>–</w:t>
      </w:r>
      <w:r w:rsidRPr="008803BF">
        <w:rPr>
          <w:rFonts w:ascii="Verdana" w:hAnsi="Verdana"/>
          <w:b/>
          <w:sz w:val="18"/>
          <w:szCs w:val="18"/>
        </w:rPr>
        <w:t xml:space="preserve"> </w:t>
      </w:r>
      <w:r>
        <w:rPr>
          <w:rFonts w:ascii="Verdana" w:hAnsi="Verdana"/>
          <w:b/>
          <w:sz w:val="18"/>
          <w:szCs w:val="18"/>
        </w:rPr>
        <w:t>Actuals vs Budgets</w:t>
      </w:r>
    </w:p>
    <w:p w:rsidR="008A3383" w:rsidRPr="008A3383" w:rsidRDefault="008A3383" w:rsidP="008A3383">
      <w:pPr>
        <w:rPr>
          <w:rFonts w:ascii="Verdana" w:hAnsi="Verdana"/>
          <w:sz w:val="18"/>
          <w:szCs w:val="18"/>
        </w:rPr>
      </w:pPr>
      <w:r w:rsidRPr="008A3383">
        <w:rPr>
          <w:rFonts w:ascii="Verdana" w:hAnsi="Verdana"/>
          <w:sz w:val="18"/>
          <w:szCs w:val="18"/>
        </w:rPr>
        <w:t xml:space="preserve">This </w:t>
      </w:r>
      <w:r>
        <w:rPr>
          <w:rFonts w:ascii="Verdana" w:hAnsi="Verdana"/>
          <w:sz w:val="18"/>
          <w:szCs w:val="18"/>
        </w:rPr>
        <w:t>outline is rough and would require a full investigation to be done before times and all actions can be added</w:t>
      </w:r>
    </w:p>
    <w:p w:rsidR="008A3383" w:rsidRDefault="008A3383" w:rsidP="003176E6">
      <w:pPr>
        <w:spacing w:before="360"/>
        <w:rPr>
          <w:rFonts w:ascii="Verdana" w:hAnsi="Verdana"/>
          <w:sz w:val="18"/>
          <w:szCs w:val="18"/>
        </w:rPr>
      </w:pPr>
      <w:r w:rsidRPr="008A3383">
        <w:rPr>
          <w:rFonts w:ascii="Verdana" w:hAnsi="Verdana"/>
          <w:b/>
          <w:sz w:val="18"/>
          <w:szCs w:val="18"/>
        </w:rPr>
        <w:t>Description</w:t>
      </w:r>
      <w:r>
        <w:rPr>
          <w:rFonts w:ascii="Verdana" w:hAnsi="Verdana"/>
          <w:sz w:val="18"/>
          <w:szCs w:val="18"/>
        </w:rPr>
        <w:t xml:space="preserve"> – This is a single dashboard</w:t>
      </w:r>
    </w:p>
    <w:p w:rsidR="008A3383" w:rsidRDefault="008A3383" w:rsidP="008A3383">
      <w:pPr>
        <w:pStyle w:val="ListParagraph"/>
        <w:numPr>
          <w:ilvl w:val="0"/>
          <w:numId w:val="3"/>
        </w:numPr>
        <w:rPr>
          <w:rFonts w:ascii="Verdana" w:hAnsi="Verdana"/>
          <w:sz w:val="18"/>
          <w:szCs w:val="18"/>
        </w:rPr>
      </w:pPr>
      <w:r w:rsidRPr="008A3383">
        <w:rPr>
          <w:rFonts w:ascii="Verdana" w:hAnsi="Verdana"/>
          <w:sz w:val="18"/>
          <w:szCs w:val="18"/>
        </w:rPr>
        <w:t xml:space="preserve">The dashboard </w:t>
      </w:r>
      <w:r w:rsidR="003176E6">
        <w:rPr>
          <w:rFonts w:ascii="Verdana" w:hAnsi="Verdana"/>
          <w:sz w:val="18"/>
          <w:szCs w:val="18"/>
        </w:rPr>
        <w:t>displays the general ledger actuals and budgets for comparison, allowing audits to review changes over time easily</w:t>
      </w:r>
    </w:p>
    <w:p w:rsidR="00EA4687" w:rsidRDefault="00EA4687" w:rsidP="00EA4687">
      <w:pPr>
        <w:jc w:val="center"/>
        <w:rPr>
          <w:rFonts w:ascii="Verdana" w:hAnsi="Verdana"/>
          <w:sz w:val="18"/>
          <w:szCs w:val="18"/>
        </w:rPr>
      </w:pPr>
      <w:r>
        <w:rPr>
          <w:noProof/>
          <w:lang w:eastAsia="en-GB"/>
        </w:rPr>
        <w:drawing>
          <wp:inline distT="0" distB="0" distL="0" distR="0" wp14:anchorId="5F0A5F98" wp14:editId="7F2F39E2">
            <wp:extent cx="4286885" cy="1239044"/>
            <wp:effectExtent l="19050" t="19050" r="1841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7384" cy="1256530"/>
                    </a:xfrm>
                    <a:prstGeom prst="rect">
                      <a:avLst/>
                    </a:prstGeom>
                    <a:ln>
                      <a:solidFill>
                        <a:schemeClr val="accent1"/>
                      </a:solidFill>
                    </a:ln>
                  </pic:spPr>
                </pic:pic>
              </a:graphicData>
            </a:graphic>
          </wp:inline>
        </w:drawing>
      </w:r>
    </w:p>
    <w:p w:rsidR="00EA4687" w:rsidRDefault="00EA4687" w:rsidP="00EA4687">
      <w:pPr>
        <w:jc w:val="center"/>
        <w:rPr>
          <w:rFonts w:ascii="Verdana" w:hAnsi="Verdana"/>
          <w:sz w:val="18"/>
          <w:szCs w:val="18"/>
        </w:rPr>
      </w:pPr>
      <w:r>
        <w:rPr>
          <w:noProof/>
          <w:lang w:eastAsia="en-GB"/>
        </w:rPr>
        <w:drawing>
          <wp:inline distT="0" distB="0" distL="0" distR="0" wp14:anchorId="091B7FF1" wp14:editId="14AD5071">
            <wp:extent cx="4310743" cy="1534667"/>
            <wp:effectExtent l="19050" t="19050" r="13970" b="279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1825" cy="1538612"/>
                    </a:xfrm>
                    <a:prstGeom prst="rect">
                      <a:avLst/>
                    </a:prstGeom>
                    <a:ln>
                      <a:solidFill>
                        <a:schemeClr val="accent1"/>
                      </a:solidFill>
                    </a:ln>
                  </pic:spPr>
                </pic:pic>
              </a:graphicData>
            </a:graphic>
          </wp:inline>
        </w:drawing>
      </w:r>
    </w:p>
    <w:p w:rsidR="00EA4687" w:rsidRPr="00EA4687" w:rsidRDefault="00EA4687" w:rsidP="00EA4687">
      <w:pPr>
        <w:jc w:val="center"/>
        <w:rPr>
          <w:rFonts w:ascii="Verdana" w:hAnsi="Verdana"/>
          <w:sz w:val="18"/>
          <w:szCs w:val="18"/>
        </w:rPr>
      </w:pPr>
      <w:r>
        <w:rPr>
          <w:noProof/>
          <w:lang w:eastAsia="en-GB"/>
        </w:rPr>
        <w:drawing>
          <wp:inline distT="0" distB="0" distL="0" distR="0" wp14:anchorId="1ABB3ACD" wp14:editId="108AF869">
            <wp:extent cx="4286993" cy="1961219"/>
            <wp:effectExtent l="19050" t="19050" r="18415" b="203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9874" cy="1971687"/>
                    </a:xfrm>
                    <a:prstGeom prst="rect">
                      <a:avLst/>
                    </a:prstGeom>
                    <a:ln>
                      <a:solidFill>
                        <a:schemeClr val="accent1"/>
                      </a:solidFill>
                    </a:ln>
                  </pic:spPr>
                </pic:pic>
              </a:graphicData>
            </a:graphic>
          </wp:inline>
        </w:drawing>
      </w:r>
    </w:p>
    <w:p w:rsidR="008A3383" w:rsidRDefault="008A3383" w:rsidP="003176E6">
      <w:pPr>
        <w:spacing w:before="360"/>
        <w:rPr>
          <w:rFonts w:ascii="Verdana" w:hAnsi="Verdana"/>
          <w:sz w:val="18"/>
          <w:szCs w:val="18"/>
        </w:rPr>
      </w:pPr>
      <w:r w:rsidRPr="008A3383">
        <w:rPr>
          <w:rFonts w:ascii="Verdana" w:hAnsi="Verdana"/>
          <w:b/>
          <w:sz w:val="18"/>
          <w:szCs w:val="18"/>
        </w:rPr>
        <w:t>Audience(s)</w:t>
      </w:r>
      <w:r>
        <w:rPr>
          <w:rFonts w:ascii="Verdana" w:hAnsi="Verdana"/>
          <w:sz w:val="18"/>
          <w:szCs w:val="18"/>
        </w:rPr>
        <w:t>: Finance</w:t>
      </w:r>
      <w:r w:rsidR="003176E6">
        <w:rPr>
          <w:rFonts w:ascii="Verdana" w:hAnsi="Verdana"/>
          <w:sz w:val="18"/>
          <w:szCs w:val="18"/>
        </w:rPr>
        <w:t>, Audit</w:t>
      </w:r>
    </w:p>
    <w:p w:rsidR="008A3383" w:rsidRDefault="008A3383" w:rsidP="003176E6">
      <w:pPr>
        <w:spacing w:before="360"/>
        <w:rPr>
          <w:rFonts w:ascii="Verdana" w:hAnsi="Verdana"/>
          <w:sz w:val="18"/>
          <w:szCs w:val="18"/>
        </w:rPr>
      </w:pPr>
      <w:r w:rsidRPr="008A3383">
        <w:rPr>
          <w:rFonts w:ascii="Verdana" w:hAnsi="Verdana"/>
          <w:b/>
          <w:sz w:val="18"/>
          <w:szCs w:val="18"/>
        </w:rPr>
        <w:t>Estimated licenses</w:t>
      </w:r>
      <w:r>
        <w:rPr>
          <w:rFonts w:ascii="Verdana" w:hAnsi="Verdana"/>
          <w:sz w:val="18"/>
          <w:szCs w:val="18"/>
        </w:rPr>
        <w:t>: 10</w:t>
      </w:r>
      <w:r w:rsidR="003176E6">
        <w:rPr>
          <w:rFonts w:ascii="Verdana" w:hAnsi="Verdana"/>
          <w:sz w:val="18"/>
          <w:szCs w:val="18"/>
        </w:rPr>
        <w:t>+</w:t>
      </w:r>
    </w:p>
    <w:p w:rsidR="008A3383" w:rsidRPr="008A3383" w:rsidRDefault="008A3383" w:rsidP="003176E6">
      <w:pPr>
        <w:spacing w:before="360"/>
        <w:rPr>
          <w:rFonts w:ascii="Verdana" w:hAnsi="Verdana"/>
          <w:b/>
          <w:sz w:val="18"/>
          <w:szCs w:val="18"/>
        </w:rPr>
      </w:pPr>
      <w:r w:rsidRPr="008A3383">
        <w:rPr>
          <w:rFonts w:ascii="Verdana" w:hAnsi="Verdana"/>
          <w:b/>
          <w:sz w:val="18"/>
          <w:szCs w:val="18"/>
        </w:rPr>
        <w:t>Actions to be taken</w:t>
      </w:r>
    </w:p>
    <w:p w:rsidR="008A3383" w:rsidRDefault="008A3383" w:rsidP="008A3383">
      <w:pPr>
        <w:pStyle w:val="ListParagraph"/>
        <w:numPr>
          <w:ilvl w:val="0"/>
          <w:numId w:val="3"/>
        </w:numPr>
        <w:rPr>
          <w:rFonts w:ascii="Verdana" w:hAnsi="Verdana"/>
          <w:sz w:val="18"/>
          <w:szCs w:val="18"/>
        </w:rPr>
      </w:pPr>
      <w:r>
        <w:rPr>
          <w:rFonts w:ascii="Verdana" w:hAnsi="Verdana"/>
          <w:sz w:val="18"/>
          <w:szCs w:val="18"/>
        </w:rPr>
        <w:t>Define deliverables – rough design of dashboards</w:t>
      </w:r>
      <w:r w:rsidR="003176E6">
        <w:rPr>
          <w:rFonts w:ascii="Verdana" w:hAnsi="Verdana"/>
          <w:sz w:val="18"/>
          <w:szCs w:val="18"/>
        </w:rPr>
        <w:t xml:space="preserve"> - </w:t>
      </w:r>
      <w:r w:rsidR="003176E6" w:rsidRPr="003176E6">
        <w:rPr>
          <w:rFonts w:ascii="Verdana" w:hAnsi="Verdana"/>
          <w:b/>
          <w:sz w:val="18"/>
          <w:szCs w:val="18"/>
        </w:rPr>
        <w:t>complete</w:t>
      </w:r>
    </w:p>
    <w:p w:rsidR="008A3383" w:rsidRDefault="008A3383" w:rsidP="008A3383">
      <w:pPr>
        <w:pStyle w:val="ListParagraph"/>
        <w:numPr>
          <w:ilvl w:val="0"/>
          <w:numId w:val="3"/>
        </w:numPr>
        <w:rPr>
          <w:rFonts w:ascii="Verdana" w:hAnsi="Verdana"/>
          <w:sz w:val="18"/>
          <w:szCs w:val="18"/>
        </w:rPr>
      </w:pPr>
      <w:r>
        <w:rPr>
          <w:rFonts w:ascii="Verdana" w:hAnsi="Verdana"/>
          <w:sz w:val="18"/>
          <w:szCs w:val="18"/>
        </w:rPr>
        <w:t xml:space="preserve">Define data from finance </w:t>
      </w:r>
    </w:p>
    <w:p w:rsidR="008A3383" w:rsidRDefault="008A3383" w:rsidP="008A3383">
      <w:pPr>
        <w:pStyle w:val="ListParagraph"/>
        <w:numPr>
          <w:ilvl w:val="1"/>
          <w:numId w:val="3"/>
        </w:numPr>
        <w:rPr>
          <w:rFonts w:ascii="Verdana" w:hAnsi="Verdana"/>
          <w:sz w:val="18"/>
          <w:szCs w:val="18"/>
        </w:rPr>
      </w:pPr>
      <w:r>
        <w:rPr>
          <w:rFonts w:ascii="Verdana" w:hAnsi="Verdana"/>
          <w:sz w:val="18"/>
          <w:szCs w:val="18"/>
        </w:rPr>
        <w:t xml:space="preserve">Budget </w:t>
      </w:r>
      <w:r w:rsidR="003176E6">
        <w:rPr>
          <w:rFonts w:ascii="Verdana" w:hAnsi="Verdana"/>
          <w:sz w:val="18"/>
          <w:szCs w:val="18"/>
        </w:rPr>
        <w:t xml:space="preserve">and actual </w:t>
      </w:r>
      <w:r>
        <w:rPr>
          <w:rFonts w:ascii="Verdana" w:hAnsi="Verdana"/>
          <w:sz w:val="18"/>
          <w:szCs w:val="18"/>
        </w:rPr>
        <w:t>data that is to be extracted from Syspro</w:t>
      </w:r>
      <w:r w:rsidR="003176E6">
        <w:rPr>
          <w:rFonts w:ascii="Verdana" w:hAnsi="Verdana"/>
          <w:sz w:val="18"/>
          <w:szCs w:val="18"/>
        </w:rPr>
        <w:t xml:space="preserve"> - </w:t>
      </w:r>
      <w:r w:rsidR="003176E6" w:rsidRPr="003176E6">
        <w:rPr>
          <w:rFonts w:ascii="Verdana" w:hAnsi="Verdana"/>
          <w:b/>
          <w:sz w:val="18"/>
          <w:szCs w:val="18"/>
        </w:rPr>
        <w:t>complete</w:t>
      </w:r>
    </w:p>
    <w:p w:rsidR="008A3383" w:rsidRDefault="008A3383" w:rsidP="008A3383">
      <w:pPr>
        <w:pStyle w:val="ListParagraph"/>
        <w:numPr>
          <w:ilvl w:val="0"/>
          <w:numId w:val="3"/>
        </w:numPr>
        <w:rPr>
          <w:rFonts w:ascii="Verdana" w:hAnsi="Verdana"/>
          <w:sz w:val="18"/>
          <w:szCs w:val="18"/>
        </w:rPr>
      </w:pPr>
      <w:r>
        <w:rPr>
          <w:rFonts w:ascii="Verdana" w:hAnsi="Verdana"/>
          <w:sz w:val="18"/>
          <w:szCs w:val="18"/>
        </w:rPr>
        <w:t>Purchase of licenses</w:t>
      </w:r>
    </w:p>
    <w:p w:rsidR="008A3383" w:rsidRDefault="008A3383" w:rsidP="008A3383">
      <w:pPr>
        <w:pStyle w:val="ListParagraph"/>
        <w:numPr>
          <w:ilvl w:val="0"/>
          <w:numId w:val="3"/>
        </w:numPr>
        <w:rPr>
          <w:rFonts w:ascii="Verdana" w:hAnsi="Verdana"/>
          <w:sz w:val="18"/>
          <w:szCs w:val="18"/>
        </w:rPr>
      </w:pPr>
      <w:r>
        <w:rPr>
          <w:rFonts w:ascii="Verdana" w:hAnsi="Verdana"/>
          <w:sz w:val="18"/>
          <w:szCs w:val="18"/>
        </w:rPr>
        <w:t>Set up of Environment</w:t>
      </w:r>
    </w:p>
    <w:p w:rsidR="008A3383" w:rsidRDefault="008A3383" w:rsidP="008A3383">
      <w:pPr>
        <w:pStyle w:val="ListParagraph"/>
        <w:numPr>
          <w:ilvl w:val="0"/>
          <w:numId w:val="3"/>
        </w:numPr>
        <w:rPr>
          <w:rFonts w:ascii="Verdana" w:hAnsi="Verdana"/>
          <w:sz w:val="18"/>
          <w:szCs w:val="18"/>
        </w:rPr>
      </w:pPr>
      <w:r>
        <w:rPr>
          <w:rFonts w:ascii="Verdana" w:hAnsi="Verdana"/>
          <w:sz w:val="18"/>
          <w:szCs w:val="18"/>
        </w:rPr>
        <w:t>Creation dashboard</w:t>
      </w:r>
    </w:p>
    <w:p w:rsidR="003176E6" w:rsidRDefault="008A3383" w:rsidP="008A3383">
      <w:pPr>
        <w:pStyle w:val="ListParagraph"/>
        <w:numPr>
          <w:ilvl w:val="1"/>
          <w:numId w:val="3"/>
        </w:numPr>
        <w:rPr>
          <w:rFonts w:ascii="Verdana" w:hAnsi="Verdana"/>
          <w:sz w:val="18"/>
          <w:szCs w:val="18"/>
        </w:rPr>
      </w:pPr>
      <w:r>
        <w:rPr>
          <w:rFonts w:ascii="Verdana" w:hAnsi="Verdana"/>
          <w:sz w:val="18"/>
          <w:szCs w:val="18"/>
        </w:rPr>
        <w:t>Testing by Finance</w:t>
      </w:r>
    </w:p>
    <w:p w:rsidR="003176E6" w:rsidRDefault="003176E6">
      <w:pPr>
        <w:rPr>
          <w:rFonts w:ascii="Verdana" w:hAnsi="Verdana"/>
          <w:sz w:val="18"/>
          <w:szCs w:val="18"/>
        </w:rPr>
      </w:pPr>
      <w:r>
        <w:rPr>
          <w:rFonts w:ascii="Verdana" w:hAnsi="Verdana"/>
          <w:sz w:val="18"/>
          <w:szCs w:val="18"/>
        </w:rPr>
        <w:br w:type="page"/>
      </w:r>
    </w:p>
    <w:p w:rsidR="003176E6" w:rsidRPr="008803BF" w:rsidRDefault="003176E6" w:rsidP="003176E6">
      <w:pPr>
        <w:spacing w:before="480"/>
        <w:rPr>
          <w:rFonts w:ascii="Verdana" w:hAnsi="Verdana"/>
          <w:b/>
          <w:sz w:val="18"/>
          <w:szCs w:val="18"/>
        </w:rPr>
      </w:pPr>
      <w:r>
        <w:rPr>
          <w:rFonts w:ascii="Verdana" w:hAnsi="Verdana"/>
          <w:b/>
          <w:sz w:val="18"/>
          <w:szCs w:val="18"/>
        </w:rPr>
        <w:lastRenderedPageBreak/>
        <w:t>P</w:t>
      </w:r>
      <w:r w:rsidRPr="008803BF">
        <w:rPr>
          <w:rFonts w:ascii="Verdana" w:hAnsi="Verdana"/>
          <w:b/>
          <w:sz w:val="18"/>
          <w:szCs w:val="18"/>
        </w:rPr>
        <w:t xml:space="preserve">roject Outline </w:t>
      </w:r>
      <w:r>
        <w:rPr>
          <w:rFonts w:ascii="Verdana" w:hAnsi="Verdana"/>
          <w:b/>
          <w:sz w:val="18"/>
          <w:szCs w:val="18"/>
        </w:rPr>
        <w:t>–</w:t>
      </w:r>
      <w:r w:rsidRPr="008803BF">
        <w:rPr>
          <w:rFonts w:ascii="Verdana" w:hAnsi="Verdana"/>
          <w:b/>
          <w:sz w:val="18"/>
          <w:szCs w:val="18"/>
        </w:rPr>
        <w:t xml:space="preserve"> </w:t>
      </w:r>
      <w:r>
        <w:rPr>
          <w:rFonts w:ascii="Verdana" w:hAnsi="Verdana"/>
          <w:b/>
          <w:sz w:val="18"/>
          <w:szCs w:val="18"/>
        </w:rPr>
        <w:t>Executive Dashboard</w:t>
      </w:r>
    </w:p>
    <w:p w:rsidR="003176E6" w:rsidRDefault="003176E6" w:rsidP="003176E6">
      <w:pPr>
        <w:rPr>
          <w:rFonts w:ascii="Verdana" w:hAnsi="Verdana"/>
          <w:sz w:val="18"/>
          <w:szCs w:val="18"/>
        </w:rPr>
      </w:pPr>
      <w:r w:rsidRPr="008A3383">
        <w:rPr>
          <w:rFonts w:ascii="Verdana" w:hAnsi="Verdana"/>
          <w:sz w:val="18"/>
          <w:szCs w:val="18"/>
        </w:rPr>
        <w:t xml:space="preserve">This </w:t>
      </w:r>
      <w:r>
        <w:rPr>
          <w:rFonts w:ascii="Verdana" w:hAnsi="Verdana"/>
          <w:sz w:val="18"/>
          <w:szCs w:val="18"/>
        </w:rPr>
        <w:t>outline is rough and would require a full investigation to be done before times and all actions can be added</w:t>
      </w:r>
    </w:p>
    <w:p w:rsidR="003176E6" w:rsidRDefault="003176E6" w:rsidP="003176E6">
      <w:pPr>
        <w:spacing w:before="360"/>
        <w:rPr>
          <w:rFonts w:ascii="Verdana" w:hAnsi="Verdana"/>
          <w:sz w:val="18"/>
          <w:szCs w:val="18"/>
        </w:rPr>
      </w:pPr>
      <w:r w:rsidRPr="008A3383">
        <w:rPr>
          <w:rFonts w:ascii="Verdana" w:hAnsi="Verdana"/>
          <w:b/>
          <w:sz w:val="18"/>
          <w:szCs w:val="18"/>
        </w:rPr>
        <w:t>Description</w:t>
      </w:r>
      <w:r>
        <w:rPr>
          <w:rFonts w:ascii="Verdana" w:hAnsi="Verdana"/>
          <w:sz w:val="18"/>
          <w:szCs w:val="18"/>
        </w:rPr>
        <w:t xml:space="preserve"> – This is four dashboards with a mashup</w:t>
      </w:r>
    </w:p>
    <w:p w:rsidR="003176E6" w:rsidRDefault="003176E6" w:rsidP="003176E6">
      <w:pPr>
        <w:pStyle w:val="ListParagraph"/>
        <w:numPr>
          <w:ilvl w:val="0"/>
          <w:numId w:val="3"/>
        </w:numPr>
        <w:rPr>
          <w:rFonts w:ascii="Verdana" w:hAnsi="Verdana"/>
          <w:sz w:val="18"/>
          <w:szCs w:val="18"/>
        </w:rPr>
      </w:pPr>
      <w:r w:rsidRPr="008A3383">
        <w:rPr>
          <w:rFonts w:ascii="Verdana" w:hAnsi="Verdana"/>
          <w:sz w:val="18"/>
          <w:szCs w:val="18"/>
        </w:rPr>
        <w:t xml:space="preserve">The </w:t>
      </w:r>
      <w:r>
        <w:rPr>
          <w:rFonts w:ascii="Verdana" w:hAnsi="Verdana"/>
          <w:sz w:val="18"/>
          <w:szCs w:val="18"/>
        </w:rPr>
        <w:t xml:space="preserve">first </w:t>
      </w:r>
      <w:r w:rsidRPr="008A3383">
        <w:rPr>
          <w:rFonts w:ascii="Verdana" w:hAnsi="Verdana"/>
          <w:sz w:val="18"/>
          <w:szCs w:val="18"/>
        </w:rPr>
        <w:t xml:space="preserve">dashboard </w:t>
      </w:r>
      <w:r>
        <w:rPr>
          <w:rFonts w:ascii="Verdana" w:hAnsi="Verdana"/>
          <w:sz w:val="18"/>
          <w:szCs w:val="18"/>
        </w:rPr>
        <w:t>will be a review of inventory held in the General Ledger</w:t>
      </w:r>
    </w:p>
    <w:p w:rsidR="003176E6" w:rsidRDefault="003176E6" w:rsidP="003176E6">
      <w:pPr>
        <w:pStyle w:val="ListParagraph"/>
        <w:numPr>
          <w:ilvl w:val="0"/>
          <w:numId w:val="3"/>
        </w:numPr>
        <w:rPr>
          <w:rFonts w:ascii="Verdana" w:hAnsi="Verdana"/>
          <w:sz w:val="18"/>
          <w:szCs w:val="18"/>
        </w:rPr>
      </w:pPr>
      <w:r>
        <w:rPr>
          <w:rFonts w:ascii="Verdana" w:hAnsi="Verdana"/>
          <w:sz w:val="18"/>
          <w:szCs w:val="18"/>
        </w:rPr>
        <w:t xml:space="preserve">The second dashboard will be a combined view of Cash for actuals and budget from the General Ledger </w:t>
      </w:r>
    </w:p>
    <w:p w:rsidR="003176E6" w:rsidRDefault="003176E6" w:rsidP="003176E6">
      <w:pPr>
        <w:pStyle w:val="ListParagraph"/>
        <w:numPr>
          <w:ilvl w:val="0"/>
          <w:numId w:val="3"/>
        </w:numPr>
        <w:rPr>
          <w:rFonts w:ascii="Verdana" w:hAnsi="Verdana"/>
          <w:sz w:val="18"/>
          <w:szCs w:val="18"/>
        </w:rPr>
      </w:pPr>
      <w:r>
        <w:rPr>
          <w:rFonts w:ascii="Verdana" w:hAnsi="Verdana"/>
          <w:sz w:val="18"/>
          <w:szCs w:val="18"/>
        </w:rPr>
        <w:t>The third will be a view of actuals of Cash, Accounts Receivable and Accounts Payables</w:t>
      </w:r>
    </w:p>
    <w:p w:rsidR="003176E6" w:rsidRDefault="003176E6" w:rsidP="003176E6">
      <w:pPr>
        <w:pStyle w:val="ListParagraph"/>
        <w:numPr>
          <w:ilvl w:val="0"/>
          <w:numId w:val="3"/>
        </w:numPr>
        <w:rPr>
          <w:rFonts w:ascii="Verdana" w:hAnsi="Verdana"/>
          <w:sz w:val="18"/>
          <w:szCs w:val="18"/>
        </w:rPr>
      </w:pPr>
      <w:r>
        <w:rPr>
          <w:rFonts w:ascii="Verdana" w:hAnsi="Verdana"/>
          <w:sz w:val="18"/>
          <w:szCs w:val="18"/>
        </w:rPr>
        <w:t>The fo</w:t>
      </w:r>
      <w:ins w:id="4" w:author="Chris Johnson" w:date="2016-02-26T11:27:00Z">
        <w:r w:rsidR="000F0B6E">
          <w:rPr>
            <w:rFonts w:ascii="Verdana" w:hAnsi="Verdana"/>
            <w:sz w:val="18"/>
            <w:szCs w:val="18"/>
          </w:rPr>
          <w:t>u</w:t>
        </w:r>
      </w:ins>
      <w:r>
        <w:rPr>
          <w:rFonts w:ascii="Verdana" w:hAnsi="Verdana"/>
          <w:sz w:val="18"/>
          <w:szCs w:val="18"/>
        </w:rPr>
        <w:t xml:space="preserve">rth will merge data from Syspro (Budgets, Actuals &amp; Exchange rates), </w:t>
      </w:r>
      <w:proofErr w:type="spellStart"/>
      <w:r>
        <w:rPr>
          <w:rFonts w:ascii="Verdana" w:hAnsi="Verdana"/>
          <w:sz w:val="18"/>
          <w:szCs w:val="18"/>
        </w:rPr>
        <w:t>SalesForce</w:t>
      </w:r>
      <w:proofErr w:type="spellEnd"/>
      <w:r>
        <w:rPr>
          <w:rFonts w:ascii="Verdana" w:hAnsi="Verdana"/>
          <w:sz w:val="18"/>
          <w:szCs w:val="18"/>
        </w:rPr>
        <w:t xml:space="preserve"> (Forecasts) and Excel (Finance Forecasts)</w:t>
      </w:r>
    </w:p>
    <w:p w:rsidR="003176E6" w:rsidRDefault="003176E6" w:rsidP="003176E6">
      <w:pPr>
        <w:pStyle w:val="ListParagraph"/>
        <w:numPr>
          <w:ilvl w:val="0"/>
          <w:numId w:val="3"/>
        </w:numPr>
        <w:rPr>
          <w:rFonts w:ascii="Verdana" w:hAnsi="Verdana"/>
          <w:sz w:val="18"/>
          <w:szCs w:val="18"/>
        </w:rPr>
      </w:pPr>
      <w:r>
        <w:rPr>
          <w:rFonts w:ascii="Verdana" w:hAnsi="Verdana"/>
          <w:sz w:val="18"/>
          <w:szCs w:val="18"/>
        </w:rPr>
        <w:t>The mashup has been roughly drafted as below and will bring the four dashboards into one</w:t>
      </w:r>
      <w:r w:rsidR="00510808">
        <w:rPr>
          <w:rFonts w:ascii="Verdana" w:hAnsi="Verdana"/>
          <w:sz w:val="18"/>
          <w:szCs w:val="18"/>
        </w:rPr>
        <w:t xml:space="preserve"> for viewing together</w:t>
      </w:r>
      <w:r>
        <w:rPr>
          <w:rFonts w:ascii="Verdana" w:hAnsi="Verdana"/>
          <w:sz w:val="18"/>
          <w:szCs w:val="18"/>
        </w:rPr>
        <w:t>.</w:t>
      </w:r>
      <w:bookmarkStart w:id="5" w:name="_GoBack"/>
      <w:bookmarkEnd w:id="5"/>
    </w:p>
    <w:p w:rsidR="003176E6" w:rsidRPr="003176E6" w:rsidRDefault="003176E6" w:rsidP="00EA4687">
      <w:pPr>
        <w:ind w:left="360"/>
        <w:jc w:val="center"/>
        <w:rPr>
          <w:rFonts w:ascii="Verdana" w:hAnsi="Verdana"/>
          <w:sz w:val="18"/>
          <w:szCs w:val="18"/>
        </w:rPr>
      </w:pPr>
      <w:r>
        <w:rPr>
          <w:rFonts w:ascii="Verdana" w:hAnsi="Verdana"/>
          <w:noProof/>
          <w:sz w:val="18"/>
          <w:szCs w:val="18"/>
          <w:lang w:eastAsia="en-GB"/>
        </w:rPr>
        <w:drawing>
          <wp:inline distT="0" distB="0" distL="0" distR="0" wp14:anchorId="2E411215" wp14:editId="115F7697">
            <wp:extent cx="2833904" cy="2001428"/>
            <wp:effectExtent l="19050" t="19050" r="2413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cDash4.gif"/>
                    <pic:cNvPicPr/>
                  </pic:nvPicPr>
                  <pic:blipFill rotWithShape="1">
                    <a:blip r:embed="rId15" cstate="print">
                      <a:extLst>
                        <a:ext uri="{28A0092B-C50C-407E-A947-70E740481C1C}">
                          <a14:useLocalDpi xmlns:a14="http://schemas.microsoft.com/office/drawing/2010/main" val="0"/>
                        </a:ext>
                      </a:extLst>
                    </a:blip>
                    <a:srcRect l="2024"/>
                    <a:stretch/>
                  </pic:blipFill>
                  <pic:spPr bwMode="auto">
                    <a:xfrm>
                      <a:off x="0" y="0"/>
                      <a:ext cx="2848398" cy="201166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3176E6" w:rsidRDefault="003176E6" w:rsidP="003176E6">
      <w:pPr>
        <w:spacing w:before="360"/>
        <w:rPr>
          <w:rFonts w:ascii="Verdana" w:hAnsi="Verdana"/>
          <w:sz w:val="18"/>
          <w:szCs w:val="18"/>
        </w:rPr>
      </w:pPr>
      <w:r w:rsidRPr="008A3383">
        <w:rPr>
          <w:rFonts w:ascii="Verdana" w:hAnsi="Verdana"/>
          <w:b/>
          <w:sz w:val="18"/>
          <w:szCs w:val="18"/>
        </w:rPr>
        <w:t>Audience(s)</w:t>
      </w:r>
      <w:r>
        <w:rPr>
          <w:rFonts w:ascii="Verdana" w:hAnsi="Verdana"/>
          <w:sz w:val="18"/>
          <w:szCs w:val="18"/>
        </w:rPr>
        <w:t>: Finance, Audit, Board</w:t>
      </w:r>
      <w:r w:rsidR="00510808">
        <w:rPr>
          <w:rFonts w:ascii="Verdana" w:hAnsi="Verdana"/>
          <w:sz w:val="18"/>
          <w:szCs w:val="18"/>
        </w:rPr>
        <w:t>, Sales</w:t>
      </w:r>
    </w:p>
    <w:p w:rsidR="003176E6" w:rsidRDefault="003176E6" w:rsidP="003176E6">
      <w:pPr>
        <w:spacing w:before="360"/>
        <w:rPr>
          <w:rFonts w:ascii="Verdana" w:hAnsi="Verdana"/>
          <w:sz w:val="18"/>
          <w:szCs w:val="18"/>
        </w:rPr>
      </w:pPr>
      <w:r w:rsidRPr="008A3383">
        <w:rPr>
          <w:rFonts w:ascii="Verdana" w:hAnsi="Verdana"/>
          <w:b/>
          <w:sz w:val="18"/>
          <w:szCs w:val="18"/>
        </w:rPr>
        <w:t>Estimated licenses</w:t>
      </w:r>
      <w:r>
        <w:rPr>
          <w:rFonts w:ascii="Verdana" w:hAnsi="Verdana"/>
          <w:sz w:val="18"/>
          <w:szCs w:val="18"/>
        </w:rPr>
        <w:t>: 25+</w:t>
      </w:r>
    </w:p>
    <w:p w:rsidR="003176E6" w:rsidRPr="008A3383" w:rsidRDefault="003176E6" w:rsidP="003176E6">
      <w:pPr>
        <w:spacing w:before="360"/>
        <w:rPr>
          <w:rFonts w:ascii="Verdana" w:hAnsi="Verdana"/>
          <w:b/>
          <w:sz w:val="18"/>
          <w:szCs w:val="18"/>
        </w:rPr>
      </w:pPr>
      <w:r w:rsidRPr="008A3383">
        <w:rPr>
          <w:rFonts w:ascii="Verdana" w:hAnsi="Verdana"/>
          <w:b/>
          <w:sz w:val="18"/>
          <w:szCs w:val="18"/>
        </w:rPr>
        <w:t>Actions to be taken</w:t>
      </w:r>
    </w:p>
    <w:p w:rsidR="00510808" w:rsidRDefault="00510808" w:rsidP="00510808">
      <w:pPr>
        <w:pStyle w:val="ListParagraph"/>
        <w:numPr>
          <w:ilvl w:val="0"/>
          <w:numId w:val="3"/>
        </w:numPr>
        <w:rPr>
          <w:rFonts w:ascii="Verdana" w:hAnsi="Verdana"/>
          <w:sz w:val="18"/>
          <w:szCs w:val="18"/>
        </w:rPr>
      </w:pPr>
      <w:r>
        <w:rPr>
          <w:rFonts w:ascii="Verdana" w:hAnsi="Verdana"/>
          <w:sz w:val="18"/>
          <w:szCs w:val="18"/>
        </w:rPr>
        <w:t>Define deliverables – rough design of dashboards</w:t>
      </w:r>
    </w:p>
    <w:p w:rsidR="00510808" w:rsidRDefault="00510808" w:rsidP="00510808">
      <w:pPr>
        <w:pStyle w:val="ListParagraph"/>
        <w:numPr>
          <w:ilvl w:val="0"/>
          <w:numId w:val="3"/>
        </w:numPr>
        <w:rPr>
          <w:rFonts w:ascii="Verdana" w:hAnsi="Verdana"/>
          <w:sz w:val="18"/>
          <w:szCs w:val="18"/>
        </w:rPr>
      </w:pPr>
      <w:r>
        <w:rPr>
          <w:rFonts w:ascii="Verdana" w:hAnsi="Verdana"/>
          <w:sz w:val="18"/>
          <w:szCs w:val="18"/>
        </w:rPr>
        <w:t xml:space="preserve">Define data from finance </w:t>
      </w:r>
    </w:p>
    <w:p w:rsidR="00510808" w:rsidRDefault="00510808" w:rsidP="00510808">
      <w:pPr>
        <w:pStyle w:val="ListParagraph"/>
        <w:numPr>
          <w:ilvl w:val="1"/>
          <w:numId w:val="3"/>
        </w:numPr>
        <w:rPr>
          <w:rFonts w:ascii="Verdana" w:hAnsi="Verdana"/>
          <w:sz w:val="18"/>
          <w:szCs w:val="18"/>
        </w:rPr>
      </w:pPr>
      <w:r>
        <w:rPr>
          <w:rFonts w:ascii="Verdana" w:hAnsi="Verdana"/>
          <w:sz w:val="18"/>
          <w:szCs w:val="18"/>
        </w:rPr>
        <w:t>forecasts to be written in a format that can be imported and held in a central location</w:t>
      </w:r>
    </w:p>
    <w:p w:rsidR="00510808" w:rsidRDefault="00510808" w:rsidP="00510808">
      <w:pPr>
        <w:pStyle w:val="ListParagraph"/>
        <w:numPr>
          <w:ilvl w:val="1"/>
          <w:numId w:val="3"/>
        </w:numPr>
        <w:rPr>
          <w:rFonts w:ascii="Verdana" w:hAnsi="Verdana"/>
          <w:sz w:val="18"/>
          <w:szCs w:val="18"/>
        </w:rPr>
      </w:pPr>
      <w:r>
        <w:rPr>
          <w:rFonts w:ascii="Verdana" w:hAnsi="Verdana"/>
          <w:sz w:val="18"/>
          <w:szCs w:val="18"/>
        </w:rPr>
        <w:t>Budget data that is to be extracted from Syspro</w:t>
      </w:r>
    </w:p>
    <w:p w:rsidR="00510808" w:rsidRDefault="00510808" w:rsidP="00510808">
      <w:pPr>
        <w:pStyle w:val="ListParagraph"/>
        <w:numPr>
          <w:ilvl w:val="0"/>
          <w:numId w:val="3"/>
        </w:numPr>
        <w:rPr>
          <w:rFonts w:ascii="Verdana" w:hAnsi="Verdana"/>
          <w:sz w:val="18"/>
          <w:szCs w:val="18"/>
        </w:rPr>
      </w:pPr>
      <w:r>
        <w:rPr>
          <w:rFonts w:ascii="Verdana" w:hAnsi="Verdana"/>
          <w:sz w:val="18"/>
          <w:szCs w:val="18"/>
        </w:rPr>
        <w:t>Define data from Sales (which data to be extract from salesforce)</w:t>
      </w:r>
    </w:p>
    <w:p w:rsidR="00510808" w:rsidRDefault="00510808" w:rsidP="00510808">
      <w:pPr>
        <w:pStyle w:val="ListParagraph"/>
        <w:numPr>
          <w:ilvl w:val="1"/>
          <w:numId w:val="3"/>
        </w:numPr>
        <w:rPr>
          <w:rFonts w:ascii="Verdana" w:hAnsi="Verdana"/>
          <w:sz w:val="18"/>
          <w:szCs w:val="18"/>
        </w:rPr>
      </w:pPr>
      <w:r>
        <w:rPr>
          <w:rFonts w:ascii="Verdana" w:hAnsi="Verdana"/>
          <w:sz w:val="18"/>
          <w:szCs w:val="18"/>
        </w:rPr>
        <w:t>forecasts</w:t>
      </w:r>
    </w:p>
    <w:p w:rsidR="00510808" w:rsidRDefault="00510808" w:rsidP="00510808">
      <w:pPr>
        <w:pStyle w:val="ListParagraph"/>
        <w:numPr>
          <w:ilvl w:val="0"/>
          <w:numId w:val="3"/>
        </w:numPr>
        <w:rPr>
          <w:rFonts w:ascii="Verdana" w:hAnsi="Verdana"/>
          <w:sz w:val="18"/>
          <w:szCs w:val="18"/>
        </w:rPr>
      </w:pPr>
      <w:r>
        <w:rPr>
          <w:rFonts w:ascii="Verdana" w:hAnsi="Verdana"/>
          <w:sz w:val="18"/>
          <w:szCs w:val="18"/>
        </w:rPr>
        <w:t>Purchase of licenses</w:t>
      </w:r>
    </w:p>
    <w:p w:rsidR="00510808" w:rsidRDefault="00510808" w:rsidP="00510808">
      <w:pPr>
        <w:pStyle w:val="ListParagraph"/>
        <w:numPr>
          <w:ilvl w:val="0"/>
          <w:numId w:val="3"/>
        </w:numPr>
        <w:rPr>
          <w:rFonts w:ascii="Verdana" w:hAnsi="Verdana"/>
          <w:sz w:val="18"/>
          <w:szCs w:val="18"/>
        </w:rPr>
      </w:pPr>
      <w:r>
        <w:rPr>
          <w:rFonts w:ascii="Verdana" w:hAnsi="Verdana"/>
          <w:sz w:val="18"/>
          <w:szCs w:val="18"/>
        </w:rPr>
        <w:t>Set up of Environment</w:t>
      </w:r>
    </w:p>
    <w:p w:rsidR="00510808" w:rsidRDefault="00510808" w:rsidP="00510808">
      <w:pPr>
        <w:pStyle w:val="ListParagraph"/>
        <w:numPr>
          <w:ilvl w:val="0"/>
          <w:numId w:val="3"/>
        </w:numPr>
        <w:rPr>
          <w:rFonts w:ascii="Verdana" w:hAnsi="Verdana"/>
          <w:sz w:val="18"/>
          <w:szCs w:val="18"/>
        </w:rPr>
      </w:pPr>
      <w:r>
        <w:rPr>
          <w:rFonts w:ascii="Verdana" w:hAnsi="Verdana"/>
          <w:sz w:val="18"/>
          <w:szCs w:val="18"/>
        </w:rPr>
        <w:t>Creation of Sales dashboard</w:t>
      </w:r>
    </w:p>
    <w:p w:rsidR="00510808" w:rsidRDefault="00510808" w:rsidP="00510808">
      <w:pPr>
        <w:pStyle w:val="ListParagraph"/>
        <w:numPr>
          <w:ilvl w:val="1"/>
          <w:numId w:val="3"/>
        </w:numPr>
        <w:rPr>
          <w:rFonts w:ascii="Verdana" w:hAnsi="Verdana"/>
          <w:sz w:val="18"/>
          <w:szCs w:val="18"/>
        </w:rPr>
      </w:pPr>
      <w:r>
        <w:rPr>
          <w:rFonts w:ascii="Verdana" w:hAnsi="Verdana"/>
          <w:sz w:val="18"/>
          <w:szCs w:val="18"/>
        </w:rPr>
        <w:t>Testing of Sales dashboard by Sales</w:t>
      </w:r>
    </w:p>
    <w:p w:rsidR="00510808" w:rsidRDefault="00510808" w:rsidP="00510808">
      <w:pPr>
        <w:pStyle w:val="ListParagraph"/>
        <w:numPr>
          <w:ilvl w:val="0"/>
          <w:numId w:val="3"/>
        </w:numPr>
        <w:rPr>
          <w:rFonts w:ascii="Verdana" w:hAnsi="Verdana"/>
          <w:sz w:val="18"/>
          <w:szCs w:val="18"/>
        </w:rPr>
      </w:pPr>
      <w:r>
        <w:rPr>
          <w:rFonts w:ascii="Verdana" w:hAnsi="Verdana"/>
          <w:sz w:val="18"/>
          <w:szCs w:val="18"/>
        </w:rPr>
        <w:t>Creation of Sales/Syspro dashboard</w:t>
      </w:r>
    </w:p>
    <w:p w:rsidR="00510808" w:rsidRDefault="00510808" w:rsidP="00510808">
      <w:pPr>
        <w:pStyle w:val="ListParagraph"/>
        <w:numPr>
          <w:ilvl w:val="1"/>
          <w:numId w:val="3"/>
        </w:numPr>
        <w:rPr>
          <w:rFonts w:ascii="Verdana" w:hAnsi="Verdana"/>
          <w:sz w:val="18"/>
          <w:szCs w:val="18"/>
        </w:rPr>
      </w:pPr>
      <w:r>
        <w:rPr>
          <w:rFonts w:ascii="Verdana" w:hAnsi="Verdana"/>
          <w:sz w:val="18"/>
          <w:szCs w:val="18"/>
        </w:rPr>
        <w:t>Testing by Finance</w:t>
      </w:r>
    </w:p>
    <w:p w:rsidR="00510808" w:rsidRDefault="00510808" w:rsidP="00510808">
      <w:pPr>
        <w:pStyle w:val="ListParagraph"/>
        <w:numPr>
          <w:ilvl w:val="1"/>
          <w:numId w:val="3"/>
        </w:numPr>
        <w:rPr>
          <w:rFonts w:ascii="Verdana" w:hAnsi="Verdana"/>
          <w:sz w:val="18"/>
          <w:szCs w:val="18"/>
        </w:rPr>
      </w:pPr>
      <w:r>
        <w:rPr>
          <w:rFonts w:ascii="Verdana" w:hAnsi="Verdana"/>
          <w:sz w:val="18"/>
          <w:szCs w:val="18"/>
        </w:rPr>
        <w:t>Testing by Sales</w:t>
      </w:r>
    </w:p>
    <w:p w:rsidR="00510808" w:rsidRDefault="00510808" w:rsidP="00510808">
      <w:pPr>
        <w:pStyle w:val="ListParagraph"/>
        <w:numPr>
          <w:ilvl w:val="0"/>
          <w:numId w:val="3"/>
        </w:numPr>
        <w:rPr>
          <w:rFonts w:ascii="Verdana" w:hAnsi="Verdana"/>
          <w:sz w:val="18"/>
          <w:szCs w:val="18"/>
        </w:rPr>
      </w:pPr>
      <w:r>
        <w:rPr>
          <w:rFonts w:ascii="Verdana" w:hAnsi="Verdana"/>
          <w:sz w:val="18"/>
          <w:szCs w:val="18"/>
        </w:rPr>
        <w:t>Creation of Mash-up</w:t>
      </w:r>
    </w:p>
    <w:p w:rsidR="003176E6" w:rsidRDefault="003176E6">
      <w:pPr>
        <w:rPr>
          <w:rFonts w:ascii="Verdana" w:hAnsi="Verdana"/>
          <w:sz w:val="18"/>
          <w:szCs w:val="18"/>
        </w:rPr>
      </w:pPr>
      <w:r>
        <w:rPr>
          <w:rFonts w:ascii="Verdana" w:hAnsi="Verdana"/>
          <w:sz w:val="18"/>
          <w:szCs w:val="18"/>
        </w:rPr>
        <w:br w:type="page"/>
      </w:r>
    </w:p>
    <w:p w:rsidR="00EA4687" w:rsidRPr="008A3383" w:rsidRDefault="00EA4687" w:rsidP="00EA4687">
      <w:pPr>
        <w:spacing w:before="480"/>
        <w:rPr>
          <w:rFonts w:ascii="Verdana" w:hAnsi="Verdana"/>
          <w:b/>
          <w:sz w:val="18"/>
          <w:szCs w:val="18"/>
        </w:rPr>
      </w:pPr>
      <w:r>
        <w:rPr>
          <w:rFonts w:ascii="Verdana" w:hAnsi="Verdana"/>
          <w:b/>
          <w:sz w:val="18"/>
          <w:szCs w:val="18"/>
        </w:rPr>
        <w:lastRenderedPageBreak/>
        <w:t>Setup of Environment</w:t>
      </w:r>
    </w:p>
    <w:p w:rsidR="00EA4687" w:rsidRDefault="00EA4687" w:rsidP="00EA4687">
      <w:pPr>
        <w:rPr>
          <w:rFonts w:ascii="Verdana" w:hAnsi="Verdana"/>
          <w:sz w:val="18"/>
          <w:szCs w:val="18"/>
        </w:rPr>
      </w:pPr>
      <w:r>
        <w:rPr>
          <w:rFonts w:ascii="Verdana" w:hAnsi="Verdana"/>
          <w:sz w:val="18"/>
          <w:szCs w:val="18"/>
        </w:rPr>
        <w:t xml:space="preserve">Every project will need the environment to be set up, this is a set process and will require decisions to be made, most of this work will need to be done by consultants from a Qlik provider. If this </w:t>
      </w:r>
    </w:p>
    <w:p w:rsidR="00EA4687" w:rsidRDefault="00EA4687" w:rsidP="00EA4687">
      <w:pPr>
        <w:spacing w:before="360"/>
        <w:rPr>
          <w:rFonts w:ascii="Verdana" w:hAnsi="Verdana"/>
          <w:sz w:val="18"/>
          <w:szCs w:val="18"/>
        </w:rPr>
      </w:pPr>
      <w:r>
        <w:rPr>
          <w:rFonts w:ascii="Verdana" w:hAnsi="Verdana"/>
          <w:sz w:val="18"/>
          <w:szCs w:val="18"/>
        </w:rPr>
        <w:t>Purchase/Hire of Servers</w:t>
      </w:r>
    </w:p>
    <w:p w:rsidR="00EA4687" w:rsidRDefault="00EA4687" w:rsidP="00EA4687">
      <w:pPr>
        <w:pStyle w:val="ListParagraph"/>
        <w:numPr>
          <w:ilvl w:val="0"/>
          <w:numId w:val="3"/>
        </w:numPr>
        <w:rPr>
          <w:rFonts w:ascii="Verdana" w:hAnsi="Verdana"/>
          <w:sz w:val="18"/>
          <w:szCs w:val="18"/>
        </w:rPr>
      </w:pPr>
      <w:r>
        <w:rPr>
          <w:rFonts w:ascii="Verdana" w:hAnsi="Verdana"/>
          <w:sz w:val="18"/>
          <w:szCs w:val="18"/>
        </w:rPr>
        <w:t>Do we want to purchase new servers?</w:t>
      </w:r>
    </w:p>
    <w:p w:rsidR="00EA4687" w:rsidRDefault="00EA4687" w:rsidP="00EA4687">
      <w:pPr>
        <w:pStyle w:val="ListParagraph"/>
        <w:numPr>
          <w:ilvl w:val="0"/>
          <w:numId w:val="3"/>
        </w:numPr>
        <w:rPr>
          <w:rFonts w:ascii="Verdana" w:hAnsi="Verdana"/>
          <w:sz w:val="18"/>
          <w:szCs w:val="18"/>
        </w:rPr>
      </w:pPr>
      <w:r>
        <w:rPr>
          <w:rFonts w:ascii="Verdana" w:hAnsi="Verdana"/>
          <w:sz w:val="18"/>
          <w:szCs w:val="18"/>
        </w:rPr>
        <w:t>Do we want to deploy to our own instance of Azure?</w:t>
      </w:r>
    </w:p>
    <w:p w:rsidR="00EA4687" w:rsidRDefault="00EA4687" w:rsidP="00EA4687">
      <w:pPr>
        <w:pStyle w:val="ListParagraph"/>
        <w:numPr>
          <w:ilvl w:val="0"/>
          <w:numId w:val="3"/>
        </w:numPr>
        <w:rPr>
          <w:rFonts w:ascii="Verdana" w:hAnsi="Verdana"/>
          <w:sz w:val="18"/>
          <w:szCs w:val="18"/>
        </w:rPr>
      </w:pPr>
      <w:r>
        <w:rPr>
          <w:rFonts w:ascii="Verdana" w:hAnsi="Verdana"/>
          <w:sz w:val="18"/>
          <w:szCs w:val="18"/>
        </w:rPr>
        <w:t>Do we want to use Differentia as a Service provider?</w:t>
      </w:r>
    </w:p>
    <w:p w:rsidR="00EA4687" w:rsidRDefault="00EA4687" w:rsidP="00EA4687">
      <w:pPr>
        <w:pStyle w:val="ListParagraph"/>
        <w:numPr>
          <w:ilvl w:val="0"/>
          <w:numId w:val="3"/>
        </w:numPr>
        <w:rPr>
          <w:rFonts w:ascii="Verdana" w:hAnsi="Verdana"/>
          <w:sz w:val="18"/>
          <w:szCs w:val="18"/>
        </w:rPr>
      </w:pPr>
      <w:r>
        <w:rPr>
          <w:rFonts w:ascii="Verdana" w:hAnsi="Verdana"/>
          <w:sz w:val="18"/>
          <w:szCs w:val="18"/>
        </w:rPr>
        <w:t>Do we want failover in place? Clustering?</w:t>
      </w:r>
    </w:p>
    <w:p w:rsidR="00EA4687" w:rsidRDefault="00EA4687" w:rsidP="00EA4687">
      <w:pPr>
        <w:spacing w:before="360"/>
        <w:rPr>
          <w:rFonts w:ascii="Verdana" w:hAnsi="Verdana"/>
          <w:sz w:val="18"/>
          <w:szCs w:val="18"/>
        </w:rPr>
      </w:pPr>
      <w:r>
        <w:rPr>
          <w:rFonts w:ascii="Verdana" w:hAnsi="Verdana"/>
          <w:sz w:val="18"/>
          <w:szCs w:val="18"/>
        </w:rPr>
        <w:t>Set up of windows Servers</w:t>
      </w:r>
    </w:p>
    <w:p w:rsidR="00EA4687" w:rsidRPr="00EA4687" w:rsidRDefault="00EA4687" w:rsidP="00EA4687">
      <w:pPr>
        <w:rPr>
          <w:rFonts w:ascii="Verdana" w:hAnsi="Verdana"/>
          <w:sz w:val="18"/>
          <w:szCs w:val="18"/>
        </w:rPr>
      </w:pPr>
      <w:r w:rsidRPr="00EA4687">
        <w:rPr>
          <w:rFonts w:ascii="Verdana" w:hAnsi="Verdana"/>
          <w:sz w:val="18"/>
          <w:szCs w:val="18"/>
        </w:rPr>
        <w:t>Install Qlik Sense Server</w:t>
      </w:r>
    </w:p>
    <w:p w:rsidR="00EA4687" w:rsidRPr="00EA4687" w:rsidRDefault="00EA4687" w:rsidP="00EA4687">
      <w:pPr>
        <w:rPr>
          <w:rFonts w:ascii="Verdana" w:hAnsi="Verdana"/>
          <w:sz w:val="18"/>
          <w:szCs w:val="18"/>
        </w:rPr>
      </w:pPr>
      <w:r w:rsidRPr="00EA4687">
        <w:rPr>
          <w:rFonts w:ascii="Verdana" w:hAnsi="Verdana"/>
          <w:sz w:val="18"/>
          <w:szCs w:val="18"/>
        </w:rPr>
        <w:t>Install Web Portal &amp; Security</w:t>
      </w:r>
    </w:p>
    <w:p w:rsidR="00EA4687" w:rsidRPr="00EA4687" w:rsidRDefault="00EA4687" w:rsidP="00EA4687">
      <w:pPr>
        <w:rPr>
          <w:rFonts w:ascii="Verdana" w:hAnsi="Verdana"/>
          <w:sz w:val="18"/>
          <w:szCs w:val="18"/>
        </w:rPr>
      </w:pPr>
      <w:r w:rsidRPr="00EA4687">
        <w:rPr>
          <w:rFonts w:ascii="Verdana" w:hAnsi="Verdana"/>
          <w:sz w:val="18"/>
          <w:szCs w:val="18"/>
        </w:rPr>
        <w:t>Create User directory</w:t>
      </w:r>
    </w:p>
    <w:p w:rsidR="00EA4687" w:rsidRDefault="00EA4687" w:rsidP="00EA4687">
      <w:pPr>
        <w:pStyle w:val="ListParagraph"/>
        <w:numPr>
          <w:ilvl w:val="0"/>
          <w:numId w:val="3"/>
        </w:numPr>
        <w:rPr>
          <w:rFonts w:ascii="Verdana" w:hAnsi="Verdana"/>
          <w:sz w:val="18"/>
          <w:szCs w:val="18"/>
        </w:rPr>
      </w:pPr>
      <w:r>
        <w:rPr>
          <w:rFonts w:ascii="Verdana" w:hAnsi="Verdana"/>
          <w:sz w:val="18"/>
          <w:szCs w:val="18"/>
        </w:rPr>
        <w:t xml:space="preserve">How </w:t>
      </w:r>
    </w:p>
    <w:p w:rsidR="00EA4687" w:rsidRDefault="00EA4687" w:rsidP="00EA4687">
      <w:pPr>
        <w:pStyle w:val="ListParagraph"/>
        <w:numPr>
          <w:ilvl w:val="0"/>
          <w:numId w:val="3"/>
        </w:numPr>
        <w:rPr>
          <w:rFonts w:ascii="Verdana" w:hAnsi="Verdana"/>
          <w:sz w:val="18"/>
          <w:szCs w:val="18"/>
        </w:rPr>
      </w:pPr>
      <w:r>
        <w:rPr>
          <w:rFonts w:ascii="Verdana" w:hAnsi="Verdana"/>
          <w:sz w:val="18"/>
          <w:szCs w:val="18"/>
        </w:rPr>
        <w:t>Who should have access to the site?</w:t>
      </w:r>
    </w:p>
    <w:p w:rsidR="00EA4687" w:rsidRDefault="00EA4687" w:rsidP="00EA4687">
      <w:pPr>
        <w:pStyle w:val="ListParagraph"/>
        <w:numPr>
          <w:ilvl w:val="0"/>
          <w:numId w:val="3"/>
        </w:numPr>
        <w:rPr>
          <w:rFonts w:ascii="Verdana" w:hAnsi="Verdana"/>
          <w:sz w:val="18"/>
          <w:szCs w:val="18"/>
        </w:rPr>
      </w:pPr>
      <w:r>
        <w:rPr>
          <w:rFonts w:ascii="Verdana" w:hAnsi="Verdana"/>
          <w:sz w:val="18"/>
          <w:szCs w:val="18"/>
        </w:rPr>
        <w:t>Who should have access to which reports?</w:t>
      </w:r>
    </w:p>
    <w:p w:rsidR="00EA4687" w:rsidRDefault="00EA4687" w:rsidP="00EA4687">
      <w:pPr>
        <w:pStyle w:val="ListParagraph"/>
        <w:numPr>
          <w:ilvl w:val="0"/>
          <w:numId w:val="3"/>
        </w:numPr>
        <w:rPr>
          <w:rFonts w:ascii="Verdana" w:hAnsi="Verdana"/>
          <w:sz w:val="18"/>
          <w:szCs w:val="18"/>
        </w:rPr>
      </w:pPr>
      <w:r>
        <w:rPr>
          <w:rFonts w:ascii="Verdana" w:hAnsi="Verdana"/>
          <w:sz w:val="18"/>
          <w:szCs w:val="18"/>
        </w:rPr>
        <w:t>Who should have access to which data?</w:t>
      </w:r>
    </w:p>
    <w:p w:rsidR="00EA4687" w:rsidRPr="00EA4687" w:rsidRDefault="00EA4687" w:rsidP="00EA4687">
      <w:pPr>
        <w:rPr>
          <w:rFonts w:ascii="Verdana" w:hAnsi="Verdana"/>
          <w:sz w:val="18"/>
          <w:szCs w:val="18"/>
        </w:rPr>
      </w:pPr>
      <w:r w:rsidRPr="00EA4687">
        <w:rPr>
          <w:rFonts w:ascii="Verdana" w:hAnsi="Verdana"/>
          <w:sz w:val="18"/>
          <w:szCs w:val="18"/>
        </w:rPr>
        <w:t>Set up of Alerts and checks</w:t>
      </w:r>
    </w:p>
    <w:p w:rsidR="00EA4687" w:rsidRPr="00EA4687" w:rsidRDefault="00EA4687" w:rsidP="00EA4687">
      <w:pPr>
        <w:rPr>
          <w:rFonts w:ascii="Verdana" w:hAnsi="Verdana"/>
          <w:sz w:val="18"/>
          <w:szCs w:val="18"/>
        </w:rPr>
      </w:pPr>
      <w:r w:rsidRPr="00EA4687">
        <w:rPr>
          <w:rFonts w:ascii="Verdana" w:hAnsi="Verdana"/>
          <w:sz w:val="18"/>
          <w:szCs w:val="18"/>
        </w:rPr>
        <w:t>Configure VPN access to K3</w:t>
      </w:r>
    </w:p>
    <w:p w:rsidR="00EA4687" w:rsidRPr="00EA4687" w:rsidRDefault="00EA4687" w:rsidP="00EA4687">
      <w:pPr>
        <w:rPr>
          <w:rFonts w:ascii="Verdana" w:hAnsi="Verdana"/>
          <w:sz w:val="18"/>
          <w:szCs w:val="18"/>
        </w:rPr>
      </w:pPr>
      <w:r w:rsidRPr="00EA4687">
        <w:rPr>
          <w:rFonts w:ascii="Verdana" w:hAnsi="Verdana"/>
          <w:sz w:val="18"/>
          <w:szCs w:val="18"/>
        </w:rPr>
        <w:t>Configure Salesforce connection</w:t>
      </w:r>
    </w:p>
    <w:p w:rsidR="00EA4687" w:rsidRPr="00EA4687" w:rsidRDefault="00EA4687" w:rsidP="00EA4687">
      <w:pPr>
        <w:rPr>
          <w:rFonts w:ascii="Verdana" w:hAnsi="Verdana"/>
          <w:sz w:val="18"/>
          <w:szCs w:val="18"/>
        </w:rPr>
      </w:pPr>
      <w:r w:rsidRPr="00EA4687">
        <w:rPr>
          <w:rFonts w:ascii="Verdana" w:hAnsi="Verdana"/>
          <w:sz w:val="18"/>
          <w:szCs w:val="18"/>
        </w:rPr>
        <w:t>Configure FTP site</w:t>
      </w:r>
    </w:p>
    <w:p w:rsidR="00EA4687" w:rsidRPr="00EA4687" w:rsidRDefault="00EA4687" w:rsidP="00EA4687">
      <w:pPr>
        <w:rPr>
          <w:rFonts w:ascii="Verdana" w:hAnsi="Verdana"/>
          <w:sz w:val="18"/>
          <w:szCs w:val="18"/>
        </w:rPr>
      </w:pPr>
      <w:r w:rsidRPr="00EA4687">
        <w:rPr>
          <w:rFonts w:ascii="Verdana" w:hAnsi="Verdana"/>
          <w:sz w:val="18"/>
          <w:szCs w:val="18"/>
        </w:rPr>
        <w:t>Write dashboard to enable monitoring of usage</w:t>
      </w:r>
    </w:p>
    <w:p w:rsidR="00EA4687" w:rsidRDefault="00EA4687">
      <w:pPr>
        <w:rPr>
          <w:rFonts w:ascii="Verdana" w:hAnsi="Verdana"/>
          <w:sz w:val="18"/>
          <w:szCs w:val="18"/>
        </w:rPr>
      </w:pPr>
      <w:r>
        <w:rPr>
          <w:rFonts w:ascii="Verdana" w:hAnsi="Verdana"/>
          <w:sz w:val="18"/>
          <w:szCs w:val="18"/>
        </w:rPr>
        <w:br w:type="page"/>
      </w:r>
    </w:p>
    <w:p w:rsidR="00EA4687" w:rsidRPr="00EA4687" w:rsidRDefault="00EA4687" w:rsidP="00EA4687">
      <w:pPr>
        <w:rPr>
          <w:rFonts w:ascii="Verdana" w:hAnsi="Verdana"/>
          <w:sz w:val="18"/>
          <w:szCs w:val="18"/>
        </w:rPr>
      </w:pPr>
    </w:p>
    <w:p w:rsidR="008A3383" w:rsidRPr="008A3383" w:rsidRDefault="008A3383" w:rsidP="008A3383">
      <w:pPr>
        <w:spacing w:before="480"/>
        <w:rPr>
          <w:rFonts w:ascii="Verdana" w:hAnsi="Verdana"/>
          <w:b/>
          <w:sz w:val="18"/>
          <w:szCs w:val="18"/>
        </w:rPr>
      </w:pPr>
      <w:r w:rsidRPr="008A3383">
        <w:rPr>
          <w:rFonts w:ascii="Verdana" w:hAnsi="Verdana"/>
          <w:b/>
          <w:sz w:val="18"/>
          <w:szCs w:val="18"/>
        </w:rPr>
        <w:t>Potential Issues</w:t>
      </w:r>
    </w:p>
    <w:p w:rsidR="008A3383" w:rsidRDefault="008A3383" w:rsidP="008A3383">
      <w:pPr>
        <w:rPr>
          <w:rFonts w:ascii="Verdana" w:hAnsi="Verdana"/>
          <w:sz w:val="18"/>
          <w:szCs w:val="18"/>
        </w:rPr>
      </w:pPr>
      <w:r>
        <w:rPr>
          <w:rFonts w:ascii="Verdana" w:hAnsi="Verdana"/>
          <w:sz w:val="18"/>
          <w:szCs w:val="18"/>
        </w:rPr>
        <w:t>List of issues that could cause problems with deployment</w:t>
      </w:r>
      <w:r w:rsidR="003176E6">
        <w:rPr>
          <w:rFonts w:ascii="Verdana" w:hAnsi="Verdana"/>
          <w:sz w:val="18"/>
          <w:szCs w:val="18"/>
        </w:rPr>
        <w:t xml:space="preserve"> of Qlik Sense</w:t>
      </w:r>
    </w:p>
    <w:p w:rsidR="00EA4687" w:rsidRPr="00EA4687" w:rsidRDefault="00EA4687" w:rsidP="00EA4687">
      <w:pPr>
        <w:spacing w:before="360"/>
        <w:rPr>
          <w:rFonts w:ascii="Verdana" w:hAnsi="Verdana"/>
          <w:sz w:val="18"/>
          <w:szCs w:val="18"/>
        </w:rPr>
      </w:pPr>
      <w:r w:rsidRPr="00EA4687">
        <w:rPr>
          <w:rFonts w:ascii="Verdana" w:hAnsi="Verdana"/>
          <w:sz w:val="18"/>
          <w:szCs w:val="18"/>
        </w:rPr>
        <w:t>Active Directories</w:t>
      </w:r>
    </w:p>
    <w:p w:rsidR="008A3383" w:rsidRPr="00EA4687" w:rsidRDefault="008A3383" w:rsidP="00EA4687">
      <w:pPr>
        <w:ind w:left="709" w:firstLine="11"/>
        <w:rPr>
          <w:rFonts w:ascii="Verdana" w:hAnsi="Verdana"/>
          <w:sz w:val="18"/>
          <w:szCs w:val="18"/>
        </w:rPr>
      </w:pPr>
      <w:r w:rsidRPr="00EA4687">
        <w:rPr>
          <w:rFonts w:ascii="Verdana" w:hAnsi="Verdana"/>
          <w:sz w:val="18"/>
          <w:szCs w:val="18"/>
        </w:rPr>
        <w:t>Different Active Directories (network security) at each office make login to the system without a username and password very difficult to implement, if possible at all.</w:t>
      </w:r>
    </w:p>
    <w:p w:rsidR="00EA4687" w:rsidRPr="00EA4687" w:rsidRDefault="00EA4687" w:rsidP="00EA4687">
      <w:pPr>
        <w:spacing w:before="360"/>
        <w:rPr>
          <w:rFonts w:ascii="Verdana" w:hAnsi="Verdana"/>
          <w:sz w:val="18"/>
          <w:szCs w:val="18"/>
        </w:rPr>
      </w:pPr>
      <w:r w:rsidRPr="00EA4687">
        <w:rPr>
          <w:rFonts w:ascii="Verdana" w:hAnsi="Verdana"/>
          <w:sz w:val="18"/>
          <w:szCs w:val="18"/>
        </w:rPr>
        <w:t>VPN Costs</w:t>
      </w:r>
    </w:p>
    <w:p w:rsidR="008A3383" w:rsidRPr="00EA4687" w:rsidRDefault="008A3383" w:rsidP="00EA4687">
      <w:pPr>
        <w:ind w:left="709" w:firstLine="11"/>
        <w:rPr>
          <w:rFonts w:ascii="Verdana" w:hAnsi="Verdana"/>
          <w:sz w:val="18"/>
          <w:szCs w:val="18"/>
        </w:rPr>
      </w:pPr>
      <w:r w:rsidRPr="00EA4687">
        <w:rPr>
          <w:rFonts w:ascii="Verdana" w:hAnsi="Verdana"/>
          <w:sz w:val="18"/>
          <w:szCs w:val="18"/>
        </w:rPr>
        <w:t>VPN access to K3 for database queries may incur additional costs from K3</w:t>
      </w:r>
      <w:r w:rsidR="00EA4687">
        <w:rPr>
          <w:rFonts w:ascii="Verdana" w:hAnsi="Verdana"/>
          <w:sz w:val="18"/>
          <w:szCs w:val="18"/>
        </w:rPr>
        <w:t>.</w:t>
      </w:r>
    </w:p>
    <w:p w:rsidR="00EA4687" w:rsidRPr="00EA4687" w:rsidRDefault="00EA4687" w:rsidP="00EA4687">
      <w:pPr>
        <w:spacing w:before="360"/>
        <w:rPr>
          <w:rFonts w:ascii="Verdana" w:hAnsi="Verdana"/>
          <w:sz w:val="18"/>
          <w:szCs w:val="18"/>
        </w:rPr>
      </w:pPr>
      <w:r w:rsidRPr="00EA4687">
        <w:rPr>
          <w:rFonts w:ascii="Verdana" w:hAnsi="Verdana"/>
          <w:sz w:val="18"/>
          <w:szCs w:val="18"/>
        </w:rPr>
        <w:t>FTP Costs</w:t>
      </w:r>
    </w:p>
    <w:p w:rsidR="008A3383" w:rsidRPr="00EA4687" w:rsidRDefault="008A3383" w:rsidP="00EA4687">
      <w:pPr>
        <w:ind w:left="709" w:firstLine="11"/>
        <w:rPr>
          <w:rFonts w:ascii="Verdana" w:hAnsi="Verdana"/>
          <w:sz w:val="18"/>
          <w:szCs w:val="18"/>
        </w:rPr>
      </w:pPr>
      <w:r w:rsidRPr="00EA4687">
        <w:rPr>
          <w:rFonts w:ascii="Verdana" w:hAnsi="Verdana"/>
          <w:sz w:val="18"/>
          <w:szCs w:val="18"/>
        </w:rPr>
        <w:t>FTP site to upload manually created data (such as forecasts) may incur costs</w:t>
      </w:r>
      <w:r w:rsidR="00EA4687">
        <w:rPr>
          <w:rFonts w:ascii="Verdana" w:hAnsi="Verdana"/>
          <w:sz w:val="18"/>
          <w:szCs w:val="18"/>
        </w:rPr>
        <w:t xml:space="preserve"> from Differentia.</w:t>
      </w:r>
    </w:p>
    <w:p w:rsidR="00EA4687" w:rsidRPr="00EA4687" w:rsidRDefault="00EA4687" w:rsidP="00EA4687">
      <w:pPr>
        <w:spacing w:before="360"/>
        <w:rPr>
          <w:rFonts w:ascii="Verdana" w:hAnsi="Verdana"/>
          <w:sz w:val="18"/>
          <w:szCs w:val="18"/>
        </w:rPr>
      </w:pPr>
      <w:r w:rsidRPr="00EA4687">
        <w:rPr>
          <w:rFonts w:ascii="Verdana" w:hAnsi="Verdana"/>
          <w:sz w:val="18"/>
          <w:szCs w:val="18"/>
        </w:rPr>
        <w:t>Support</w:t>
      </w:r>
    </w:p>
    <w:p w:rsidR="008A3383" w:rsidRPr="00EA4687" w:rsidRDefault="00EA4687" w:rsidP="00EA4687">
      <w:pPr>
        <w:ind w:left="709" w:firstLine="11"/>
        <w:rPr>
          <w:rFonts w:ascii="Verdana" w:hAnsi="Verdana"/>
          <w:sz w:val="18"/>
          <w:szCs w:val="18"/>
        </w:rPr>
      </w:pPr>
      <w:r>
        <w:rPr>
          <w:rFonts w:ascii="Verdana" w:hAnsi="Verdana"/>
          <w:sz w:val="18"/>
          <w:szCs w:val="18"/>
        </w:rPr>
        <w:t>W</w:t>
      </w:r>
      <w:r w:rsidR="008A3383" w:rsidRPr="00EA4687">
        <w:rPr>
          <w:rFonts w:ascii="Verdana" w:hAnsi="Verdana"/>
          <w:sz w:val="18"/>
          <w:szCs w:val="18"/>
        </w:rPr>
        <w:t>ith one member of staff internally to provide support, hosting internally any issues that occur will require existing work to be halted or raised with a third party</w:t>
      </w:r>
      <w:r>
        <w:rPr>
          <w:rFonts w:ascii="Verdana" w:hAnsi="Verdana"/>
          <w:sz w:val="18"/>
          <w:szCs w:val="18"/>
        </w:rPr>
        <w:t>.</w:t>
      </w:r>
    </w:p>
    <w:p w:rsidR="00EA4687" w:rsidRPr="00EA4687" w:rsidRDefault="00EA4687" w:rsidP="00EA4687">
      <w:pPr>
        <w:spacing w:before="360"/>
        <w:rPr>
          <w:rFonts w:ascii="Verdana" w:hAnsi="Verdana"/>
          <w:sz w:val="18"/>
          <w:szCs w:val="18"/>
        </w:rPr>
      </w:pPr>
      <w:r w:rsidRPr="00EA4687">
        <w:rPr>
          <w:rFonts w:ascii="Verdana" w:hAnsi="Verdana"/>
          <w:sz w:val="18"/>
          <w:szCs w:val="18"/>
        </w:rPr>
        <w:t>Data security</w:t>
      </w:r>
    </w:p>
    <w:p w:rsidR="008A3383" w:rsidRPr="00EA4687" w:rsidRDefault="00EA4687" w:rsidP="00EA4687">
      <w:pPr>
        <w:ind w:left="709" w:firstLine="11"/>
        <w:rPr>
          <w:rFonts w:ascii="Verdana" w:hAnsi="Verdana"/>
          <w:sz w:val="18"/>
          <w:szCs w:val="18"/>
        </w:rPr>
      </w:pPr>
      <w:r>
        <w:rPr>
          <w:rFonts w:ascii="Verdana" w:hAnsi="Verdana"/>
          <w:sz w:val="18"/>
          <w:szCs w:val="18"/>
        </w:rPr>
        <w:t xml:space="preserve">If the decision is made to </w:t>
      </w:r>
      <w:r w:rsidR="008A3383" w:rsidRPr="00EA4687">
        <w:rPr>
          <w:rFonts w:ascii="Verdana" w:hAnsi="Verdana"/>
          <w:sz w:val="18"/>
          <w:szCs w:val="18"/>
        </w:rPr>
        <w:t>host</w:t>
      </w:r>
      <w:r>
        <w:rPr>
          <w:rFonts w:ascii="Verdana" w:hAnsi="Verdana"/>
          <w:sz w:val="18"/>
          <w:szCs w:val="18"/>
        </w:rPr>
        <w:t xml:space="preserve"> financial data externally, carefully vetting will need to be done </w:t>
      </w:r>
      <w:r w:rsidRPr="00EA4687">
        <w:rPr>
          <w:rFonts w:ascii="Verdana" w:hAnsi="Verdana"/>
          <w:sz w:val="18"/>
          <w:szCs w:val="18"/>
        </w:rPr>
        <w:t>to</w:t>
      </w:r>
      <w:r w:rsidR="003176E6" w:rsidRPr="00EA4687">
        <w:rPr>
          <w:rFonts w:ascii="Verdana" w:hAnsi="Verdana"/>
          <w:sz w:val="18"/>
          <w:szCs w:val="18"/>
        </w:rPr>
        <w:t xml:space="preserve"> ensure that we are comfortable with where the data is held</w:t>
      </w:r>
      <w:r w:rsidR="008A3383" w:rsidRPr="00EA4687">
        <w:rPr>
          <w:rFonts w:ascii="Verdana" w:hAnsi="Verdana"/>
          <w:sz w:val="18"/>
          <w:szCs w:val="18"/>
        </w:rPr>
        <w:t>.</w:t>
      </w:r>
    </w:p>
    <w:p w:rsidR="00EA4687" w:rsidRPr="00EA4687" w:rsidRDefault="003176E6" w:rsidP="00EA4687">
      <w:pPr>
        <w:spacing w:before="360"/>
        <w:rPr>
          <w:rFonts w:ascii="Verdana" w:hAnsi="Verdana"/>
          <w:sz w:val="18"/>
          <w:szCs w:val="18"/>
        </w:rPr>
      </w:pPr>
      <w:r w:rsidRPr="00EA4687">
        <w:rPr>
          <w:rFonts w:ascii="Verdana" w:hAnsi="Verdana"/>
          <w:sz w:val="18"/>
          <w:szCs w:val="18"/>
        </w:rPr>
        <w:t>General Ledger differences and maintenance</w:t>
      </w:r>
    </w:p>
    <w:p w:rsidR="003176E6" w:rsidRPr="00EA4687" w:rsidRDefault="00EA4687" w:rsidP="00EA4687">
      <w:pPr>
        <w:ind w:left="709" w:firstLine="11"/>
        <w:rPr>
          <w:rFonts w:ascii="Verdana" w:hAnsi="Verdana"/>
          <w:sz w:val="18"/>
          <w:szCs w:val="18"/>
        </w:rPr>
      </w:pPr>
      <w:r>
        <w:rPr>
          <w:rFonts w:ascii="Verdana" w:hAnsi="Verdana"/>
          <w:sz w:val="18"/>
          <w:szCs w:val="18"/>
        </w:rPr>
        <w:t>T</w:t>
      </w:r>
      <w:r w:rsidR="003176E6" w:rsidRPr="00EA4687">
        <w:rPr>
          <w:rFonts w:ascii="Verdana" w:hAnsi="Verdana"/>
          <w:sz w:val="18"/>
          <w:szCs w:val="18"/>
        </w:rPr>
        <w:t xml:space="preserve">he logic for determining the General Ledger codes varies slightly between companies and the mapping of how these are to be shown in reports is not held in the ERP/Accounts system. There needs to a be a review of this process, details about how GL codes </w:t>
      </w:r>
    </w:p>
    <w:p w:rsidR="00EA4687" w:rsidRPr="00EA4687" w:rsidRDefault="00EA4687" w:rsidP="00EA4687">
      <w:pPr>
        <w:spacing w:before="360"/>
        <w:rPr>
          <w:rFonts w:ascii="Verdana" w:hAnsi="Verdana"/>
          <w:sz w:val="18"/>
          <w:szCs w:val="18"/>
        </w:rPr>
      </w:pPr>
      <w:r w:rsidRPr="00EA4687">
        <w:rPr>
          <w:rFonts w:ascii="Verdana" w:hAnsi="Verdana"/>
          <w:sz w:val="18"/>
          <w:szCs w:val="18"/>
        </w:rPr>
        <w:t xml:space="preserve">Design </w:t>
      </w:r>
    </w:p>
    <w:p w:rsidR="00EA4687" w:rsidRPr="00EA4687" w:rsidRDefault="00EA4687" w:rsidP="00EA4687">
      <w:pPr>
        <w:ind w:left="709" w:firstLine="11"/>
        <w:rPr>
          <w:rFonts w:ascii="Verdana" w:hAnsi="Verdana"/>
          <w:sz w:val="18"/>
          <w:szCs w:val="18"/>
        </w:rPr>
      </w:pPr>
      <w:r>
        <w:rPr>
          <w:rFonts w:ascii="Verdana" w:hAnsi="Verdana"/>
          <w:sz w:val="18"/>
          <w:szCs w:val="18"/>
        </w:rPr>
        <w:t>W</w:t>
      </w:r>
      <w:r w:rsidRPr="00EA4687">
        <w:rPr>
          <w:rFonts w:ascii="Verdana" w:hAnsi="Verdana"/>
          <w:sz w:val="18"/>
          <w:szCs w:val="18"/>
        </w:rPr>
        <w:t xml:space="preserve">ith a limited range of changes allowed, Dashboards produced </w:t>
      </w:r>
      <w:r>
        <w:rPr>
          <w:rFonts w:ascii="Verdana" w:hAnsi="Verdana"/>
          <w:sz w:val="18"/>
          <w:szCs w:val="18"/>
        </w:rPr>
        <w:t xml:space="preserve">in Qlik Sense will not be “pixel perfect” and some option will not be available in this </w:t>
      </w:r>
    </w:p>
    <w:p w:rsidR="00EA4687" w:rsidRPr="00EA4687" w:rsidRDefault="00EA4687" w:rsidP="00EA4687">
      <w:pPr>
        <w:spacing w:before="360"/>
        <w:rPr>
          <w:rFonts w:ascii="Verdana" w:hAnsi="Verdana"/>
          <w:sz w:val="18"/>
          <w:szCs w:val="18"/>
        </w:rPr>
      </w:pPr>
      <w:r>
        <w:rPr>
          <w:rFonts w:ascii="Verdana" w:hAnsi="Verdana"/>
          <w:sz w:val="18"/>
          <w:szCs w:val="18"/>
        </w:rPr>
        <w:t>Downtime of Servers</w:t>
      </w:r>
    </w:p>
    <w:p w:rsidR="00EA4687" w:rsidRPr="008803BF" w:rsidRDefault="00EA4687" w:rsidP="00EA4687">
      <w:pPr>
        <w:ind w:left="709" w:firstLine="11"/>
        <w:rPr>
          <w:rFonts w:ascii="Verdana" w:hAnsi="Verdana"/>
          <w:sz w:val="18"/>
          <w:szCs w:val="18"/>
        </w:rPr>
      </w:pPr>
      <w:r>
        <w:rPr>
          <w:rFonts w:ascii="Verdana" w:hAnsi="Verdana"/>
          <w:sz w:val="18"/>
          <w:szCs w:val="18"/>
        </w:rPr>
        <w:t>If we decide to use cloud storage to host the environment, we will be charged for the time that the servers are up and running. If the servers are turned off out of business hours to save money, the dashboards will not be available overnight for review.</w:t>
      </w:r>
    </w:p>
    <w:sectPr w:rsidR="00EA4687" w:rsidRPr="008803BF" w:rsidSect="00761FCD">
      <w:pgSz w:w="11906" w:h="16838"/>
      <w:pgMar w:top="720" w:right="720" w:bottom="567" w:left="720" w:header="708" w:footer="2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0A74" w:rsidRDefault="00E90A74" w:rsidP="00761FCD">
      <w:pPr>
        <w:spacing w:after="0" w:line="240" w:lineRule="auto"/>
      </w:pPr>
      <w:r>
        <w:separator/>
      </w:r>
    </w:p>
  </w:endnote>
  <w:endnote w:type="continuationSeparator" w:id="0">
    <w:p w:rsidR="00E90A74" w:rsidRDefault="00E90A74" w:rsidP="0076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1FCD" w:rsidRPr="00A25B12" w:rsidRDefault="00A25B12" w:rsidP="00A25B12">
    <w:pPr>
      <w:pStyle w:val="Footer"/>
      <w:jc w:val="right"/>
      <w:rPr>
        <w:rFonts w:ascii="Verdana" w:hAnsi="Verdana"/>
        <w:sz w:val="18"/>
        <w:szCs w:val="18"/>
      </w:rPr>
    </w:pPr>
    <w:r w:rsidRPr="00A25B12">
      <w:rPr>
        <w:rFonts w:ascii="Verdana" w:hAnsi="Verdana"/>
        <w:sz w:val="18"/>
        <w:szCs w:val="18"/>
      </w:rPr>
      <w:fldChar w:fldCharType="begin"/>
    </w:r>
    <w:r w:rsidRPr="00A25B12">
      <w:rPr>
        <w:rFonts w:ascii="Verdana" w:hAnsi="Verdana"/>
        <w:sz w:val="18"/>
        <w:szCs w:val="18"/>
      </w:rPr>
      <w:instrText xml:space="preserve"> PAGE   \* MERGEFORMAT </w:instrText>
    </w:r>
    <w:r w:rsidRPr="00A25B12">
      <w:rPr>
        <w:rFonts w:ascii="Verdana" w:hAnsi="Verdana"/>
        <w:sz w:val="18"/>
        <w:szCs w:val="18"/>
      </w:rPr>
      <w:fldChar w:fldCharType="separate"/>
    </w:r>
    <w:r w:rsidR="000F0B6E">
      <w:rPr>
        <w:rFonts w:ascii="Verdana" w:hAnsi="Verdana"/>
        <w:noProof/>
        <w:sz w:val="18"/>
        <w:szCs w:val="18"/>
      </w:rPr>
      <w:t>18</w:t>
    </w:r>
    <w:r w:rsidRPr="00A25B12">
      <w:rPr>
        <w:rFonts w:ascii="Verdana" w:hAnsi="Verdana"/>
        <w:sz w:val="18"/>
        <w:szCs w:val="18"/>
      </w:rPr>
      <w:fldChar w:fldCharType="end"/>
    </w:r>
    <w:r w:rsidRPr="00A25B12">
      <w:rPr>
        <w:rFonts w:ascii="Verdana" w:hAnsi="Verdana"/>
        <w:sz w:val="18"/>
        <w:szCs w:val="18"/>
      </w:rPr>
      <w:t xml:space="preserve"> of </w:t>
    </w:r>
    <w:r w:rsidRPr="00A25B12">
      <w:rPr>
        <w:rFonts w:ascii="Verdana" w:hAnsi="Verdana"/>
        <w:sz w:val="18"/>
        <w:szCs w:val="18"/>
      </w:rPr>
      <w:fldChar w:fldCharType="begin"/>
    </w:r>
    <w:r w:rsidRPr="00A25B12">
      <w:rPr>
        <w:rFonts w:ascii="Verdana" w:hAnsi="Verdana"/>
        <w:sz w:val="18"/>
        <w:szCs w:val="18"/>
      </w:rPr>
      <w:instrText xml:space="preserve"> NUMPAGES   \* MERGEFORMAT </w:instrText>
    </w:r>
    <w:r w:rsidRPr="00A25B12">
      <w:rPr>
        <w:rFonts w:ascii="Verdana" w:hAnsi="Verdana"/>
        <w:sz w:val="18"/>
        <w:szCs w:val="18"/>
      </w:rPr>
      <w:fldChar w:fldCharType="separate"/>
    </w:r>
    <w:r w:rsidR="000F0B6E">
      <w:rPr>
        <w:rFonts w:ascii="Verdana" w:hAnsi="Verdana"/>
        <w:noProof/>
        <w:sz w:val="18"/>
        <w:szCs w:val="18"/>
      </w:rPr>
      <w:t>18</w:t>
    </w:r>
    <w:r w:rsidRPr="00A25B12">
      <w:rPr>
        <w:rFonts w:ascii="Verdana" w:hAnsi="Verdana"/>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139" w:rsidRPr="00A25B12" w:rsidRDefault="00AE5139" w:rsidP="00AE5139">
    <w:pPr>
      <w:pStyle w:val="Footer"/>
      <w:jc w:val="right"/>
      <w:rPr>
        <w:rFonts w:ascii="Verdana" w:hAnsi="Verdana"/>
        <w:sz w:val="18"/>
        <w:szCs w:val="18"/>
      </w:rPr>
    </w:pPr>
    <w:r w:rsidRPr="00A25B12">
      <w:rPr>
        <w:rFonts w:ascii="Verdana" w:hAnsi="Verdana"/>
        <w:sz w:val="18"/>
        <w:szCs w:val="18"/>
      </w:rPr>
      <w:fldChar w:fldCharType="begin"/>
    </w:r>
    <w:r w:rsidRPr="00A25B12">
      <w:rPr>
        <w:rFonts w:ascii="Verdana" w:hAnsi="Verdana"/>
        <w:sz w:val="18"/>
        <w:szCs w:val="18"/>
      </w:rPr>
      <w:instrText xml:space="preserve"> PAGE   \* MERGEFORMAT </w:instrText>
    </w:r>
    <w:r w:rsidRPr="00A25B12">
      <w:rPr>
        <w:rFonts w:ascii="Verdana" w:hAnsi="Verdana"/>
        <w:sz w:val="18"/>
        <w:szCs w:val="18"/>
      </w:rPr>
      <w:fldChar w:fldCharType="separate"/>
    </w:r>
    <w:r w:rsidR="000F0B6E">
      <w:rPr>
        <w:rFonts w:ascii="Verdana" w:hAnsi="Verdana"/>
        <w:noProof/>
        <w:sz w:val="18"/>
        <w:szCs w:val="18"/>
      </w:rPr>
      <w:t>1</w:t>
    </w:r>
    <w:r w:rsidRPr="00A25B12">
      <w:rPr>
        <w:rFonts w:ascii="Verdana" w:hAnsi="Verdana"/>
        <w:sz w:val="18"/>
        <w:szCs w:val="18"/>
      </w:rPr>
      <w:fldChar w:fldCharType="end"/>
    </w:r>
    <w:r w:rsidRPr="00A25B12">
      <w:rPr>
        <w:rFonts w:ascii="Verdana" w:hAnsi="Verdana"/>
        <w:sz w:val="18"/>
        <w:szCs w:val="18"/>
      </w:rPr>
      <w:t xml:space="preserve"> of </w:t>
    </w:r>
    <w:r w:rsidRPr="00A25B12">
      <w:rPr>
        <w:rFonts w:ascii="Verdana" w:hAnsi="Verdana"/>
        <w:sz w:val="18"/>
        <w:szCs w:val="18"/>
      </w:rPr>
      <w:fldChar w:fldCharType="begin"/>
    </w:r>
    <w:r w:rsidRPr="00A25B12">
      <w:rPr>
        <w:rFonts w:ascii="Verdana" w:hAnsi="Verdana"/>
        <w:sz w:val="18"/>
        <w:szCs w:val="18"/>
      </w:rPr>
      <w:instrText xml:space="preserve"> NUMPAGES   \* MERGEFORMAT </w:instrText>
    </w:r>
    <w:r w:rsidRPr="00A25B12">
      <w:rPr>
        <w:rFonts w:ascii="Verdana" w:hAnsi="Verdana"/>
        <w:sz w:val="18"/>
        <w:szCs w:val="18"/>
      </w:rPr>
      <w:fldChar w:fldCharType="separate"/>
    </w:r>
    <w:r w:rsidR="000F0B6E">
      <w:rPr>
        <w:rFonts w:ascii="Verdana" w:hAnsi="Verdana"/>
        <w:noProof/>
        <w:sz w:val="18"/>
        <w:szCs w:val="18"/>
      </w:rPr>
      <w:t>18</w:t>
    </w:r>
    <w:r w:rsidRPr="00A25B12">
      <w:rPr>
        <w:rFonts w:ascii="Verdana" w:hAnsi="Verdana"/>
        <w:sz w:val="18"/>
        <w:szCs w:val="18"/>
      </w:rPr>
      <w:fldChar w:fldCharType="end"/>
    </w:r>
  </w:p>
  <w:p w:rsidR="00AE5139" w:rsidRDefault="00AE51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0A74" w:rsidRDefault="00E90A74" w:rsidP="00761FCD">
      <w:pPr>
        <w:spacing w:after="0" w:line="240" w:lineRule="auto"/>
      </w:pPr>
      <w:r>
        <w:separator/>
      </w:r>
    </w:p>
  </w:footnote>
  <w:footnote w:type="continuationSeparator" w:id="0">
    <w:p w:rsidR="00E90A74" w:rsidRDefault="00E90A74" w:rsidP="0076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139" w:rsidRDefault="00AE5139">
    <w:pPr>
      <w:pStyle w:val="Header"/>
    </w:pPr>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-257175</wp:posOffset>
          </wp:positionV>
          <wp:extent cx="2068195" cy="723265"/>
          <wp:effectExtent l="0" t="0" r="8255" b="63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logo2.png"/>
                  <pic:cNvPicPr/>
                </pic:nvPicPr>
                <pic:blipFill>
                  <a:blip r:embed="rId1">
                    <a:extLst>
                      <a:ext uri="{28A0092B-C50C-407E-A947-70E740481C1C}">
                        <a14:useLocalDpi xmlns:a14="http://schemas.microsoft.com/office/drawing/2010/main" val="0"/>
                      </a:ext>
                    </a:extLst>
                  </a:blip>
                  <a:stretch>
                    <a:fillRect/>
                  </a:stretch>
                </pic:blipFill>
                <pic:spPr>
                  <a:xfrm>
                    <a:off x="0" y="0"/>
                    <a:ext cx="2068195" cy="7232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46924"/>
    <w:multiLevelType w:val="hybridMultilevel"/>
    <w:tmpl w:val="8B884512"/>
    <w:lvl w:ilvl="0" w:tplc="EC4A7DDA">
      <w:start w:val="300"/>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132D61"/>
    <w:multiLevelType w:val="hybridMultilevel"/>
    <w:tmpl w:val="56989C0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0821D6"/>
    <w:multiLevelType w:val="multilevel"/>
    <w:tmpl w:val="7F3A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4A4A67"/>
    <w:multiLevelType w:val="hybridMultilevel"/>
    <w:tmpl w:val="1F3E19A2"/>
    <w:lvl w:ilvl="0" w:tplc="ECDE9B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A05B94"/>
    <w:multiLevelType w:val="hybridMultilevel"/>
    <w:tmpl w:val="9E94301E"/>
    <w:lvl w:ilvl="0" w:tplc="EEFCD7A6">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B8C5C62"/>
    <w:multiLevelType w:val="hybridMultilevel"/>
    <w:tmpl w:val="9FD2BE0A"/>
    <w:lvl w:ilvl="0" w:tplc="602294D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46B2E42"/>
    <w:multiLevelType w:val="hybridMultilevel"/>
    <w:tmpl w:val="60AE8004"/>
    <w:lvl w:ilvl="0" w:tplc="5A54AC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4E0BC2"/>
    <w:multiLevelType w:val="multilevel"/>
    <w:tmpl w:val="77A4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6D42BA"/>
    <w:multiLevelType w:val="multilevel"/>
    <w:tmpl w:val="48B8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E1587"/>
    <w:multiLevelType w:val="multilevel"/>
    <w:tmpl w:val="241E1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9"/>
  </w:num>
  <w:num w:numId="6">
    <w:abstractNumId w:val="7"/>
  </w:num>
  <w:num w:numId="7">
    <w:abstractNumId w:val="8"/>
  </w:num>
  <w:num w:numId="8">
    <w:abstractNumId w:val="4"/>
  </w:num>
  <w:num w:numId="9">
    <w:abstractNumId w:val="5"/>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 Johnson">
    <w15:presenceInfo w15:providerId="AD" w15:userId="S-1-5-21-2222362392-590022482-2035495407-5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B81"/>
    <w:rsid w:val="00067D67"/>
    <w:rsid w:val="00077FBB"/>
    <w:rsid w:val="000D3584"/>
    <w:rsid w:val="000D408D"/>
    <w:rsid w:val="000F0B6E"/>
    <w:rsid w:val="002B4565"/>
    <w:rsid w:val="003176E6"/>
    <w:rsid w:val="003E5E8C"/>
    <w:rsid w:val="003E6F80"/>
    <w:rsid w:val="0044186C"/>
    <w:rsid w:val="004F1EEB"/>
    <w:rsid w:val="00510808"/>
    <w:rsid w:val="005A04EA"/>
    <w:rsid w:val="005E77D0"/>
    <w:rsid w:val="00647D46"/>
    <w:rsid w:val="00682D2F"/>
    <w:rsid w:val="00684BA2"/>
    <w:rsid w:val="0071589B"/>
    <w:rsid w:val="00761FCD"/>
    <w:rsid w:val="00773F89"/>
    <w:rsid w:val="007D456B"/>
    <w:rsid w:val="007E6C09"/>
    <w:rsid w:val="0082712F"/>
    <w:rsid w:val="00855EC7"/>
    <w:rsid w:val="008803BF"/>
    <w:rsid w:val="008A3383"/>
    <w:rsid w:val="008B5385"/>
    <w:rsid w:val="009F1433"/>
    <w:rsid w:val="00A21B81"/>
    <w:rsid w:val="00A25B12"/>
    <w:rsid w:val="00A73BA9"/>
    <w:rsid w:val="00AE5139"/>
    <w:rsid w:val="00BB6979"/>
    <w:rsid w:val="00D86C12"/>
    <w:rsid w:val="00E324EB"/>
    <w:rsid w:val="00E90A74"/>
    <w:rsid w:val="00EA4687"/>
    <w:rsid w:val="00F547AB"/>
    <w:rsid w:val="00FF4F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060496"/>
  <w15:chartTrackingRefBased/>
  <w15:docId w15:val="{F3A80E25-C6E1-4AB6-A8F0-F85386E1F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5">
    <w:name w:val="heading 5"/>
    <w:basedOn w:val="Normal"/>
    <w:link w:val="Heading5Char"/>
    <w:uiPriority w:val="9"/>
    <w:qFormat/>
    <w:rsid w:val="00761FCD"/>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1B81"/>
    <w:pPr>
      <w:ind w:left="720"/>
      <w:contextualSpacing/>
    </w:pPr>
  </w:style>
  <w:style w:type="table" w:styleId="TableGrid">
    <w:name w:val="Table Grid"/>
    <w:basedOn w:val="TableNormal"/>
    <w:uiPriority w:val="39"/>
    <w:rsid w:val="00A21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5E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E8C"/>
    <w:rPr>
      <w:rFonts w:ascii="Segoe UI" w:hAnsi="Segoe UI" w:cs="Segoe UI"/>
      <w:sz w:val="18"/>
      <w:szCs w:val="18"/>
    </w:rPr>
  </w:style>
  <w:style w:type="character" w:customStyle="1" w:styleId="Heading5Char">
    <w:name w:val="Heading 5 Char"/>
    <w:basedOn w:val="DefaultParagraphFont"/>
    <w:link w:val="Heading5"/>
    <w:uiPriority w:val="9"/>
    <w:rsid w:val="00761FCD"/>
    <w:rPr>
      <w:rFonts w:ascii="Times New Roman" w:eastAsia="Times New Roman" w:hAnsi="Times New Roman" w:cs="Times New Roman"/>
      <w:b/>
      <w:bCs/>
      <w:sz w:val="20"/>
      <w:szCs w:val="20"/>
      <w:lang w:eastAsia="en-GB"/>
    </w:rPr>
  </w:style>
  <w:style w:type="paragraph" w:styleId="NormalWeb">
    <w:name w:val="Normal (Web)"/>
    <w:basedOn w:val="Normal"/>
    <w:uiPriority w:val="99"/>
    <w:unhideWhenUsed/>
    <w:rsid w:val="00761FC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761F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CD"/>
  </w:style>
  <w:style w:type="paragraph" w:styleId="Footer">
    <w:name w:val="footer"/>
    <w:basedOn w:val="Normal"/>
    <w:link w:val="FooterChar"/>
    <w:uiPriority w:val="99"/>
    <w:unhideWhenUsed/>
    <w:rsid w:val="00761F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85492">
      <w:bodyDiv w:val="1"/>
      <w:marLeft w:val="0"/>
      <w:marRight w:val="0"/>
      <w:marTop w:val="0"/>
      <w:marBottom w:val="0"/>
      <w:divBdr>
        <w:top w:val="none" w:sz="0" w:space="0" w:color="auto"/>
        <w:left w:val="none" w:sz="0" w:space="0" w:color="auto"/>
        <w:bottom w:val="none" w:sz="0" w:space="0" w:color="auto"/>
        <w:right w:val="none" w:sz="0" w:space="0" w:color="auto"/>
      </w:divBdr>
    </w:div>
    <w:div w:id="1205095053">
      <w:bodyDiv w:val="1"/>
      <w:marLeft w:val="0"/>
      <w:marRight w:val="0"/>
      <w:marTop w:val="0"/>
      <w:marBottom w:val="0"/>
      <w:divBdr>
        <w:top w:val="none" w:sz="0" w:space="0" w:color="auto"/>
        <w:left w:val="none" w:sz="0" w:space="0" w:color="auto"/>
        <w:bottom w:val="none" w:sz="0" w:space="0" w:color="auto"/>
        <w:right w:val="none" w:sz="0" w:space="0" w:color="auto"/>
      </w:divBdr>
    </w:div>
    <w:div w:id="1759134967">
      <w:bodyDiv w:val="1"/>
      <w:marLeft w:val="0"/>
      <w:marRight w:val="0"/>
      <w:marTop w:val="0"/>
      <w:marBottom w:val="0"/>
      <w:divBdr>
        <w:top w:val="none" w:sz="0" w:space="0" w:color="auto"/>
        <w:left w:val="none" w:sz="0" w:space="0" w:color="auto"/>
        <w:bottom w:val="none" w:sz="0" w:space="0" w:color="auto"/>
        <w:right w:val="none" w:sz="0" w:space="0" w:color="auto"/>
      </w:divBdr>
    </w:div>
    <w:div w:id="204086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7484B-9DFF-4CF4-B934-8433562CF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Pages>
  <Words>4825</Words>
  <Characters>27507</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Johnson</dc:creator>
  <cp:keywords/>
  <dc:description/>
  <cp:lastModifiedBy>Chris Johnson</cp:lastModifiedBy>
  <cp:revision>7</cp:revision>
  <cp:lastPrinted>2016-02-10T13:20:00Z</cp:lastPrinted>
  <dcterms:created xsi:type="dcterms:W3CDTF">2016-02-10T13:30:00Z</dcterms:created>
  <dcterms:modified xsi:type="dcterms:W3CDTF">2016-02-26T11:29:00Z</dcterms:modified>
</cp:coreProperties>
</file>